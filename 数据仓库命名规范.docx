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C4C0E" w14:textId="77777777" w:rsidR="00BB35B0" w:rsidRDefault="00BB35B0" w:rsidP="00BB35B0">
      <w:pPr>
        <w:rPr>
          <w:kern w:val="0"/>
        </w:rPr>
      </w:pPr>
    </w:p>
    <w:p w14:paraId="073E9513" w14:textId="77777777" w:rsidR="00BB35B0" w:rsidRDefault="00BB35B0" w:rsidP="00BB35B0">
      <w:pPr>
        <w:rPr>
          <w:kern w:val="0"/>
        </w:rPr>
      </w:pPr>
    </w:p>
    <w:p w14:paraId="06E9A12B" w14:textId="77777777" w:rsidR="00BB35B0" w:rsidRPr="0067551C" w:rsidRDefault="00BE425A" w:rsidP="00BB35B0">
      <w:pPr>
        <w:jc w:val="center"/>
        <w:rPr>
          <w:b/>
          <w:kern w:val="0"/>
          <w:sz w:val="52"/>
          <w:szCs w:val="52"/>
        </w:rPr>
      </w:pPr>
      <w:r>
        <w:rPr>
          <w:rFonts w:hint="eastAsia"/>
          <w:b/>
          <w:kern w:val="0"/>
          <w:sz w:val="52"/>
          <w:szCs w:val="52"/>
        </w:rPr>
        <w:t>数据仓库命名</w:t>
      </w:r>
      <w:r w:rsidR="004537A6">
        <w:rPr>
          <w:rFonts w:hint="eastAsia"/>
          <w:b/>
          <w:kern w:val="0"/>
          <w:sz w:val="52"/>
          <w:szCs w:val="52"/>
        </w:rPr>
        <w:t>规范</w:t>
      </w:r>
    </w:p>
    <w:p w14:paraId="4BD8A8FD" w14:textId="77777777" w:rsidR="00BB35B0" w:rsidRDefault="00BB35B0" w:rsidP="00BB35B0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14:paraId="51D7DEDB" w14:textId="77777777" w:rsidR="00BB35B0" w:rsidRDefault="00BB35B0" w:rsidP="00BB35B0">
      <w:pPr>
        <w:widowControl/>
        <w:jc w:val="left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br w:type="page"/>
      </w:r>
    </w:p>
    <w:p w14:paraId="618D5571" w14:textId="77777777" w:rsidR="00BB35B0" w:rsidRPr="00B067A3" w:rsidRDefault="00BB35B0" w:rsidP="00BB35B0">
      <w:pPr>
        <w:pStyle w:val="TOC"/>
        <w:rPr>
          <w:color w:val="auto"/>
        </w:rPr>
      </w:pPr>
      <w:r w:rsidRPr="00B067A3">
        <w:rPr>
          <w:color w:val="auto"/>
          <w:lang w:val="zh-CN"/>
        </w:rPr>
        <w:lastRenderedPageBreak/>
        <w:t>目录</w:t>
      </w:r>
    </w:p>
    <w:p w14:paraId="0613C0BF" w14:textId="77777777" w:rsidR="009200C2" w:rsidRDefault="00E42A2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BB35B0">
        <w:instrText xml:space="preserve"> TOC \o "1-3" \h \z \u </w:instrText>
      </w:r>
      <w:r>
        <w:fldChar w:fldCharType="separate"/>
      </w:r>
      <w:hyperlink w:anchor="_Toc433882995" w:history="1">
        <w:r w:rsidR="009200C2" w:rsidRPr="00296C4F">
          <w:rPr>
            <w:rStyle w:val="a8"/>
            <w:noProof/>
          </w:rPr>
          <w:t>1.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</w:rPr>
          <w:t>概述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_Toc433882995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3</w:t>
        </w:r>
        <w:r w:rsidR="009200C2">
          <w:rPr>
            <w:noProof/>
            <w:webHidden/>
          </w:rPr>
          <w:fldChar w:fldCharType="end"/>
        </w:r>
      </w:hyperlink>
    </w:p>
    <w:p w14:paraId="3ED61A0E" w14:textId="77777777" w:rsidR="009200C2" w:rsidRDefault="00294F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2996" w:history="1">
        <w:r w:rsidR="009200C2" w:rsidRPr="00296C4F">
          <w:rPr>
            <w:rStyle w:val="a8"/>
            <w:noProof/>
            <w:kern w:val="0"/>
          </w:rPr>
          <w:t>2.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数据仓库命名规范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_Toc433882996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4</w:t>
        </w:r>
        <w:r w:rsidR="009200C2">
          <w:rPr>
            <w:noProof/>
            <w:webHidden/>
          </w:rPr>
          <w:fldChar w:fldCharType="end"/>
        </w:r>
      </w:hyperlink>
    </w:p>
    <w:p w14:paraId="36B26D8B" w14:textId="77777777" w:rsidR="009200C2" w:rsidRDefault="00294F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2997" w:history="1">
        <w:r w:rsidR="009200C2" w:rsidRPr="00296C4F">
          <w:rPr>
            <w:rStyle w:val="a8"/>
            <w:noProof/>
            <w:kern w:val="0"/>
          </w:rPr>
          <w:t>2.1.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命名规范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_Toc433882997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4</w:t>
        </w:r>
        <w:r w:rsidR="009200C2">
          <w:rPr>
            <w:noProof/>
            <w:webHidden/>
          </w:rPr>
          <w:fldChar w:fldCharType="end"/>
        </w:r>
      </w:hyperlink>
    </w:p>
    <w:p w14:paraId="76213AE5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2998" w:history="1">
        <w:r w:rsidR="009200C2" w:rsidRPr="00296C4F">
          <w:rPr>
            <w:rStyle w:val="a8"/>
            <w:noProof/>
            <w:kern w:val="0"/>
          </w:rPr>
          <w:t>2.1.1.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表属性规范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_Toc433882998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4</w:t>
        </w:r>
        <w:r w:rsidR="009200C2">
          <w:rPr>
            <w:noProof/>
            <w:webHidden/>
          </w:rPr>
          <w:fldChar w:fldCharType="end"/>
        </w:r>
      </w:hyperlink>
    </w:p>
    <w:p w14:paraId="73DD5561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2999" w:history="1">
        <w:r w:rsidR="009200C2" w:rsidRPr="00296C4F">
          <w:rPr>
            <w:rStyle w:val="a8"/>
            <w:noProof/>
            <w:kern w:val="0"/>
          </w:rPr>
          <w:t>2.1.2.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索引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_Toc433882999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9</w:t>
        </w:r>
        <w:r w:rsidR="009200C2">
          <w:rPr>
            <w:noProof/>
            <w:webHidden/>
          </w:rPr>
          <w:fldChar w:fldCharType="end"/>
        </w:r>
      </w:hyperlink>
    </w:p>
    <w:p w14:paraId="0D21638D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0" w:history="1">
        <w:r w:rsidR="009200C2" w:rsidRPr="00296C4F">
          <w:rPr>
            <w:rStyle w:val="a8"/>
            <w:noProof/>
            <w:kern w:val="0"/>
          </w:rPr>
          <w:t>2.1.3.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视图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_Toc433883000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54F4CEB2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1" w:history="1">
        <w:r w:rsidR="009200C2" w:rsidRPr="00296C4F">
          <w:rPr>
            <w:rStyle w:val="a8"/>
            <w:noProof/>
            <w:kern w:val="0"/>
          </w:rPr>
          <w:t>2.1.4.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物化视图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_Toc433883001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4EAA5E87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2" w:history="1">
        <w:r w:rsidR="009200C2" w:rsidRPr="00296C4F">
          <w:rPr>
            <w:rStyle w:val="a8"/>
            <w:noProof/>
            <w:kern w:val="0"/>
          </w:rPr>
          <w:t>2.1.5.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存储过程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_Toc433883002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78F92F0A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3" w:history="1">
        <w:r w:rsidR="009200C2" w:rsidRPr="00296C4F">
          <w:rPr>
            <w:rStyle w:val="a8"/>
            <w:noProof/>
            <w:kern w:val="0"/>
          </w:rPr>
          <w:t>2.1.6.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触发器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_Toc433883003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0A8E9636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4" w:history="1">
        <w:r w:rsidR="009200C2" w:rsidRPr="00296C4F">
          <w:rPr>
            <w:rStyle w:val="a8"/>
            <w:noProof/>
            <w:kern w:val="0"/>
          </w:rPr>
          <w:t>2.1.7.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函数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_Toc433883004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1B254799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5" w:history="1">
        <w:r w:rsidR="009200C2" w:rsidRPr="00296C4F">
          <w:rPr>
            <w:rStyle w:val="a8"/>
            <w:noProof/>
            <w:kern w:val="0"/>
          </w:rPr>
          <w:t>2.1.8.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数据包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_Toc433883005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003871FB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6" w:history="1">
        <w:r w:rsidR="009200C2" w:rsidRPr="00296C4F">
          <w:rPr>
            <w:rStyle w:val="a8"/>
            <w:noProof/>
            <w:kern w:val="0"/>
          </w:rPr>
          <w:t>2.1.9.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序列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_Toc433883006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107962E8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7" w:history="1">
        <w:r w:rsidR="009200C2" w:rsidRPr="00296C4F">
          <w:rPr>
            <w:rStyle w:val="a8"/>
            <w:noProof/>
            <w:kern w:val="0"/>
          </w:rPr>
          <w:t>2.1.10.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普通变量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_Toc433883007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10</w:t>
        </w:r>
        <w:r w:rsidR="009200C2">
          <w:rPr>
            <w:noProof/>
            <w:webHidden/>
          </w:rPr>
          <w:fldChar w:fldCharType="end"/>
        </w:r>
      </w:hyperlink>
    </w:p>
    <w:p w14:paraId="1BD42504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8" w:history="1">
        <w:r w:rsidR="009200C2" w:rsidRPr="00296C4F">
          <w:rPr>
            <w:rStyle w:val="a8"/>
            <w:noProof/>
            <w:kern w:val="0"/>
          </w:rPr>
          <w:t>2.1.11.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游标变量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_Toc433883008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11</w:t>
        </w:r>
        <w:r w:rsidR="009200C2">
          <w:rPr>
            <w:noProof/>
            <w:webHidden/>
          </w:rPr>
          <w:fldChar w:fldCharType="end"/>
        </w:r>
      </w:hyperlink>
    </w:p>
    <w:p w14:paraId="349CDE48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09" w:history="1">
        <w:r w:rsidR="009200C2" w:rsidRPr="00296C4F">
          <w:rPr>
            <w:rStyle w:val="a8"/>
            <w:noProof/>
            <w:kern w:val="0"/>
          </w:rPr>
          <w:t>2.1.12.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记录型变量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_Toc433883009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11</w:t>
        </w:r>
        <w:r w:rsidR="009200C2">
          <w:rPr>
            <w:noProof/>
            <w:webHidden/>
          </w:rPr>
          <w:fldChar w:fldCharType="end"/>
        </w:r>
      </w:hyperlink>
    </w:p>
    <w:p w14:paraId="01083552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0" w:history="1">
        <w:r w:rsidR="009200C2" w:rsidRPr="00296C4F">
          <w:rPr>
            <w:rStyle w:val="a8"/>
            <w:noProof/>
            <w:kern w:val="0"/>
          </w:rPr>
          <w:t>2.1.13.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表类型变量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_Toc433883010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11</w:t>
        </w:r>
        <w:r w:rsidR="009200C2">
          <w:rPr>
            <w:noProof/>
            <w:webHidden/>
          </w:rPr>
          <w:fldChar w:fldCharType="end"/>
        </w:r>
      </w:hyperlink>
    </w:p>
    <w:p w14:paraId="32F23101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1" w:history="1">
        <w:r w:rsidR="009200C2" w:rsidRPr="00296C4F">
          <w:rPr>
            <w:rStyle w:val="a8"/>
            <w:noProof/>
            <w:kern w:val="0"/>
          </w:rPr>
          <w:t>2.1.14.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数据库链接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_Toc433883011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11</w:t>
        </w:r>
        <w:r w:rsidR="009200C2">
          <w:rPr>
            <w:noProof/>
            <w:webHidden/>
          </w:rPr>
          <w:fldChar w:fldCharType="end"/>
        </w:r>
      </w:hyperlink>
    </w:p>
    <w:p w14:paraId="104EBF45" w14:textId="77777777" w:rsidR="009200C2" w:rsidRDefault="00294F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2" w:history="1">
        <w:r w:rsidR="009200C2" w:rsidRPr="00296C4F">
          <w:rPr>
            <w:rStyle w:val="a8"/>
            <w:noProof/>
            <w:kern w:val="0"/>
          </w:rPr>
          <w:t>2.2.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命名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_Toc433883012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11</w:t>
        </w:r>
        <w:r w:rsidR="009200C2">
          <w:rPr>
            <w:noProof/>
            <w:webHidden/>
          </w:rPr>
          <w:fldChar w:fldCharType="end"/>
        </w:r>
      </w:hyperlink>
    </w:p>
    <w:p w14:paraId="380C791F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3" w:history="1">
        <w:r w:rsidR="009200C2" w:rsidRPr="00296C4F">
          <w:rPr>
            <w:rStyle w:val="a8"/>
            <w:noProof/>
            <w:kern w:val="0"/>
          </w:rPr>
          <w:t>2.2.1.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语言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_Toc433883013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11</w:t>
        </w:r>
        <w:r w:rsidR="009200C2">
          <w:rPr>
            <w:noProof/>
            <w:webHidden/>
          </w:rPr>
          <w:fldChar w:fldCharType="end"/>
        </w:r>
      </w:hyperlink>
    </w:p>
    <w:p w14:paraId="518F5B30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4" w:history="1">
        <w:r w:rsidR="009200C2" w:rsidRPr="00296C4F">
          <w:rPr>
            <w:rStyle w:val="a8"/>
            <w:noProof/>
            <w:kern w:val="0"/>
          </w:rPr>
          <w:t>2.2.2.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大小写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_Toc433883014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12</w:t>
        </w:r>
        <w:r w:rsidR="009200C2">
          <w:rPr>
            <w:noProof/>
            <w:webHidden/>
          </w:rPr>
          <w:fldChar w:fldCharType="end"/>
        </w:r>
      </w:hyperlink>
    </w:p>
    <w:p w14:paraId="03AA1629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5" w:history="1">
        <w:r w:rsidR="009200C2" w:rsidRPr="00296C4F">
          <w:rPr>
            <w:rStyle w:val="a8"/>
            <w:noProof/>
            <w:kern w:val="0"/>
          </w:rPr>
          <w:t>2.2.3.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单词分隔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_Toc433883015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12</w:t>
        </w:r>
        <w:r w:rsidR="009200C2">
          <w:rPr>
            <w:noProof/>
            <w:webHidden/>
          </w:rPr>
          <w:fldChar w:fldCharType="end"/>
        </w:r>
      </w:hyperlink>
    </w:p>
    <w:p w14:paraId="2F20CE94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6" w:history="1">
        <w:r w:rsidR="009200C2" w:rsidRPr="00296C4F">
          <w:rPr>
            <w:rStyle w:val="a8"/>
            <w:noProof/>
            <w:kern w:val="0"/>
          </w:rPr>
          <w:t>2.2.4.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保留字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_Toc433883016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12</w:t>
        </w:r>
        <w:r w:rsidR="009200C2">
          <w:rPr>
            <w:noProof/>
            <w:webHidden/>
          </w:rPr>
          <w:fldChar w:fldCharType="end"/>
        </w:r>
      </w:hyperlink>
    </w:p>
    <w:p w14:paraId="18A1D9A3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7" w:history="1">
        <w:r w:rsidR="009200C2" w:rsidRPr="00296C4F">
          <w:rPr>
            <w:rStyle w:val="a8"/>
            <w:noProof/>
            <w:kern w:val="0"/>
          </w:rPr>
          <w:t>2.2.5.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命名长度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_Toc433883017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12</w:t>
        </w:r>
        <w:r w:rsidR="009200C2">
          <w:rPr>
            <w:noProof/>
            <w:webHidden/>
          </w:rPr>
          <w:fldChar w:fldCharType="end"/>
        </w:r>
      </w:hyperlink>
    </w:p>
    <w:p w14:paraId="1426FBD6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8" w:history="1">
        <w:r w:rsidR="009200C2" w:rsidRPr="00296C4F">
          <w:rPr>
            <w:rStyle w:val="a8"/>
            <w:noProof/>
            <w:kern w:val="0"/>
          </w:rPr>
          <w:t>2.2.6.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字段名称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_Toc433883018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12</w:t>
        </w:r>
        <w:r w:rsidR="009200C2">
          <w:rPr>
            <w:noProof/>
            <w:webHidden/>
          </w:rPr>
          <w:fldChar w:fldCharType="end"/>
        </w:r>
      </w:hyperlink>
    </w:p>
    <w:p w14:paraId="36980E5E" w14:textId="77777777" w:rsidR="009200C2" w:rsidRDefault="00294FD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19" w:history="1">
        <w:r w:rsidR="009200C2" w:rsidRPr="00296C4F">
          <w:rPr>
            <w:rStyle w:val="a8"/>
            <w:noProof/>
            <w:kern w:val="0"/>
          </w:rPr>
          <w:t>2.3.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数据类型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_Toc433883019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13</w:t>
        </w:r>
        <w:r w:rsidR="009200C2">
          <w:rPr>
            <w:noProof/>
            <w:webHidden/>
          </w:rPr>
          <w:fldChar w:fldCharType="end"/>
        </w:r>
      </w:hyperlink>
    </w:p>
    <w:p w14:paraId="026C0CE3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20" w:history="1">
        <w:r w:rsidR="009200C2" w:rsidRPr="00296C4F">
          <w:rPr>
            <w:rStyle w:val="a8"/>
            <w:noProof/>
            <w:kern w:val="0"/>
          </w:rPr>
          <w:t>2.3.1.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字符型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_Toc433883020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13</w:t>
        </w:r>
        <w:r w:rsidR="009200C2">
          <w:rPr>
            <w:noProof/>
            <w:webHidden/>
          </w:rPr>
          <w:fldChar w:fldCharType="end"/>
        </w:r>
      </w:hyperlink>
    </w:p>
    <w:p w14:paraId="063700B0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21" w:history="1">
        <w:r w:rsidR="009200C2" w:rsidRPr="00296C4F">
          <w:rPr>
            <w:rStyle w:val="a8"/>
            <w:noProof/>
            <w:kern w:val="0"/>
          </w:rPr>
          <w:t>2.3.2.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数字型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_Toc433883021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13</w:t>
        </w:r>
        <w:r w:rsidR="009200C2">
          <w:rPr>
            <w:noProof/>
            <w:webHidden/>
          </w:rPr>
          <w:fldChar w:fldCharType="end"/>
        </w:r>
      </w:hyperlink>
    </w:p>
    <w:p w14:paraId="07221777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22" w:history="1">
        <w:r w:rsidR="009200C2" w:rsidRPr="00296C4F">
          <w:rPr>
            <w:rStyle w:val="a8"/>
            <w:noProof/>
            <w:kern w:val="0"/>
          </w:rPr>
          <w:t>2.3.3.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日期和时间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_Toc433883022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13</w:t>
        </w:r>
        <w:r w:rsidR="009200C2">
          <w:rPr>
            <w:noProof/>
            <w:webHidden/>
          </w:rPr>
          <w:fldChar w:fldCharType="end"/>
        </w:r>
      </w:hyperlink>
    </w:p>
    <w:p w14:paraId="41EAEB31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23" w:history="1">
        <w:r w:rsidR="009200C2" w:rsidRPr="00296C4F">
          <w:rPr>
            <w:rStyle w:val="a8"/>
            <w:noProof/>
            <w:kern w:val="0"/>
          </w:rPr>
          <w:t>2.3.4.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大字段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_Toc433883023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14</w:t>
        </w:r>
        <w:r w:rsidR="009200C2">
          <w:rPr>
            <w:noProof/>
            <w:webHidden/>
          </w:rPr>
          <w:fldChar w:fldCharType="end"/>
        </w:r>
      </w:hyperlink>
    </w:p>
    <w:p w14:paraId="6C4D7F82" w14:textId="77777777" w:rsidR="009200C2" w:rsidRDefault="00294FD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883024" w:history="1">
        <w:r w:rsidR="009200C2" w:rsidRPr="00296C4F">
          <w:rPr>
            <w:rStyle w:val="a8"/>
            <w:noProof/>
            <w:kern w:val="0"/>
          </w:rPr>
          <w:t>2.3.5.</w:t>
        </w:r>
        <w:r w:rsidR="009200C2">
          <w:rPr>
            <w:rFonts w:asciiTheme="minorHAnsi" w:eastAsiaTheme="minorEastAsia" w:hAnsiTheme="minorHAnsi" w:cstheme="minorBidi"/>
            <w:noProof/>
          </w:rPr>
          <w:tab/>
        </w:r>
        <w:r w:rsidR="009200C2" w:rsidRPr="00296C4F">
          <w:rPr>
            <w:rStyle w:val="a8"/>
            <w:rFonts w:hint="eastAsia"/>
            <w:noProof/>
            <w:kern w:val="0"/>
          </w:rPr>
          <w:t>唯一键</w:t>
        </w:r>
        <w:r w:rsidR="009200C2">
          <w:rPr>
            <w:noProof/>
            <w:webHidden/>
          </w:rPr>
          <w:tab/>
        </w:r>
        <w:r w:rsidR="009200C2">
          <w:rPr>
            <w:noProof/>
            <w:webHidden/>
          </w:rPr>
          <w:fldChar w:fldCharType="begin"/>
        </w:r>
        <w:r w:rsidR="009200C2">
          <w:rPr>
            <w:noProof/>
            <w:webHidden/>
          </w:rPr>
          <w:instrText xml:space="preserve"> PAGEREF _Toc433883024 \h </w:instrText>
        </w:r>
        <w:r w:rsidR="009200C2">
          <w:rPr>
            <w:noProof/>
            <w:webHidden/>
          </w:rPr>
        </w:r>
        <w:r w:rsidR="009200C2">
          <w:rPr>
            <w:noProof/>
            <w:webHidden/>
          </w:rPr>
          <w:fldChar w:fldCharType="separate"/>
        </w:r>
        <w:r w:rsidR="009200C2">
          <w:rPr>
            <w:noProof/>
            <w:webHidden/>
          </w:rPr>
          <w:t>14</w:t>
        </w:r>
        <w:r w:rsidR="009200C2">
          <w:rPr>
            <w:noProof/>
            <w:webHidden/>
          </w:rPr>
          <w:fldChar w:fldCharType="end"/>
        </w:r>
      </w:hyperlink>
    </w:p>
    <w:p w14:paraId="742186D3" w14:textId="77777777" w:rsidR="00092526" w:rsidRDefault="00E42A2F" w:rsidP="00092526">
      <w:pPr>
        <w:pStyle w:val="1"/>
        <w:pageBreakBefore/>
        <w:numPr>
          <w:ilvl w:val="0"/>
          <w:numId w:val="9"/>
        </w:numPr>
        <w:ind w:left="0" w:firstLine="0"/>
      </w:pPr>
      <w:r>
        <w:lastRenderedPageBreak/>
        <w:fldChar w:fldCharType="end"/>
      </w:r>
      <w:bookmarkStart w:id="0" w:name="_Toc413238464"/>
      <w:bookmarkStart w:id="1" w:name="_Toc433882995"/>
      <w:r w:rsidR="00092526">
        <w:rPr>
          <w:rFonts w:hint="eastAsia"/>
        </w:rPr>
        <w:t>概述</w:t>
      </w:r>
      <w:bookmarkEnd w:id="0"/>
      <w:bookmarkEnd w:id="1"/>
    </w:p>
    <w:p w14:paraId="453E3C5F" w14:textId="77777777" w:rsidR="00BB35B0" w:rsidRPr="00976980" w:rsidRDefault="00092526" w:rsidP="00976980">
      <w:pPr>
        <w:ind w:firstLineChars="200" w:firstLine="560"/>
      </w:pPr>
      <w:r w:rsidRPr="0097698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数据模型是数据管理的分析工具和交流的有力手段；同时，还能够很好地保证数据的一致性，是实现商务智能（Business Intelligence）的重要基础。因此建立、管理一个企业级的数据模型，应该遵循标准的命名和设计规范。</w:t>
      </w:r>
    </w:p>
    <w:p w14:paraId="7F9EDBC1" w14:textId="77777777" w:rsidR="00BB35B0" w:rsidRDefault="00BB35B0" w:rsidP="00BB35B0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14:paraId="0C6173C0" w14:textId="77777777" w:rsidR="00BB35B0" w:rsidRDefault="00E653B7" w:rsidP="00333244">
      <w:pPr>
        <w:pStyle w:val="1"/>
        <w:numPr>
          <w:ilvl w:val="0"/>
          <w:numId w:val="1"/>
        </w:numPr>
        <w:rPr>
          <w:kern w:val="0"/>
        </w:rPr>
      </w:pPr>
      <w:bookmarkStart w:id="2" w:name="_Toc433882996"/>
      <w:r>
        <w:rPr>
          <w:kern w:val="0"/>
        </w:rPr>
        <w:lastRenderedPageBreak/>
        <w:t>数据</w:t>
      </w:r>
      <w:r w:rsidR="005D4E16">
        <w:rPr>
          <w:rFonts w:hint="eastAsia"/>
          <w:kern w:val="0"/>
        </w:rPr>
        <w:t>仓库命名</w:t>
      </w:r>
      <w:r w:rsidR="005431D5">
        <w:rPr>
          <w:rFonts w:hint="eastAsia"/>
          <w:kern w:val="0"/>
        </w:rPr>
        <w:t>规范</w:t>
      </w:r>
      <w:bookmarkEnd w:id="2"/>
    </w:p>
    <w:p w14:paraId="11A25150" w14:textId="77777777" w:rsidR="00BB35B0" w:rsidRDefault="00BB35B0" w:rsidP="00BB35B0">
      <w:pPr>
        <w:pStyle w:val="2"/>
        <w:numPr>
          <w:ilvl w:val="1"/>
          <w:numId w:val="1"/>
        </w:numPr>
        <w:rPr>
          <w:kern w:val="0"/>
          <w:sz w:val="36"/>
          <w:szCs w:val="36"/>
        </w:rPr>
      </w:pPr>
      <w:bookmarkStart w:id="3" w:name="_Toc433882997"/>
      <w:r w:rsidRPr="008D0589">
        <w:rPr>
          <w:kern w:val="0"/>
          <w:sz w:val="36"/>
          <w:szCs w:val="36"/>
        </w:rPr>
        <w:t>命名规范</w:t>
      </w:r>
      <w:bookmarkEnd w:id="3"/>
    </w:p>
    <w:p w14:paraId="1B162542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4" w:name="_Toc433882998"/>
      <w:r w:rsidRPr="002E4887">
        <w:rPr>
          <w:kern w:val="0"/>
        </w:rPr>
        <w:t>表属性规范</w:t>
      </w:r>
      <w:bookmarkEnd w:id="4"/>
    </w:p>
    <w:p w14:paraId="3BA01B7C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1471F1">
        <w:rPr>
          <w:kern w:val="0"/>
        </w:rPr>
        <w:t>表名</w:t>
      </w:r>
    </w:p>
    <w:p w14:paraId="084B3AF8" w14:textId="77777777" w:rsidR="007A53F7" w:rsidRPr="007A53F7" w:rsidRDefault="007A53F7" w:rsidP="007A53F7">
      <w:pPr>
        <w:pStyle w:val="5"/>
        <w:numPr>
          <w:ilvl w:val="4"/>
          <w:numId w:val="1"/>
        </w:numPr>
        <w:rPr>
          <w:kern w:val="0"/>
        </w:rPr>
      </w:pPr>
      <w:r>
        <w:rPr>
          <w:rFonts w:hint="eastAsia"/>
          <w:kern w:val="0"/>
        </w:rPr>
        <w:t>ODS</w:t>
      </w:r>
      <w:r w:rsidR="00DD11B2">
        <w:rPr>
          <w:rFonts w:hint="eastAsia"/>
          <w:kern w:val="0"/>
        </w:rPr>
        <w:t>层</w:t>
      </w:r>
      <w:r>
        <w:rPr>
          <w:rFonts w:hint="eastAsia"/>
          <w:kern w:val="0"/>
        </w:rPr>
        <w:t>表名</w:t>
      </w:r>
    </w:p>
    <w:p w14:paraId="4921E42E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前缀为</w:t>
      </w:r>
      <w:r w:rsidR="00AC20DC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ODS_</w:t>
      </w:r>
      <w:r w:rsidR="00CF29A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应用系统名（缩写）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5F3EF6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数据</w:t>
      </w:r>
      <w:r w:rsidR="00216852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表名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。数据表名称必须以有特征含义的单词或缩写组成，中间可以用“_”分割，例如：</w:t>
      </w:r>
      <w:r w:rsidR="00AC20DC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ODS_</w:t>
      </w:r>
      <w:r w:rsidR="00EA0E9A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FUN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C8277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CUSTOMERINFO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。表名称不能用双引号包含</w:t>
      </w:r>
      <w:r w:rsidR="002F7E98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，表名长度不超过30个字符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  <w:r w:rsidR="00BE0B09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如果ODS设计</w:t>
      </w:r>
      <w:proofErr w:type="gramStart"/>
      <w:r w:rsidR="00BE0B09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采用贴源设计</w:t>
      </w:r>
      <w:proofErr w:type="gramEnd"/>
      <w:r w:rsidR="00BE0B09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，数据表名应与源系统一致。</w:t>
      </w:r>
    </w:p>
    <w:p w14:paraId="343B995F" w14:textId="77777777" w:rsidR="006D189A" w:rsidRPr="00C60920" w:rsidRDefault="006D189A" w:rsidP="00C60920">
      <w:pPr>
        <w:numPr>
          <w:ilvl w:val="0"/>
          <w:numId w:val="7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系统</w:t>
      </w:r>
      <w:r w:rsidR="001375F6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和应用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6D779120" w14:textId="77777777" w:rsidR="006D189A" w:rsidRPr="00C60920" w:rsidRDefault="006D189A" w:rsidP="00C60920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核心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983B3C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COR</w:t>
      </w:r>
    </w:p>
    <w:p w14:paraId="1F075AA2" w14:textId="77777777" w:rsidR="006D189A" w:rsidRPr="00C60920" w:rsidRDefault="006D189A" w:rsidP="00C60920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对公信贷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983B3C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CL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N</w:t>
      </w:r>
    </w:p>
    <w:p w14:paraId="782CC2CD" w14:textId="77777777" w:rsidR="006D189A" w:rsidRPr="00C60920" w:rsidRDefault="006D189A" w:rsidP="00EA7839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proofErr w:type="gramStart"/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个</w:t>
      </w:r>
      <w:proofErr w:type="gramEnd"/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贷</w:t>
      </w:r>
      <w:r w:rsidR="00983B3C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983B3C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983B3C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  <w:t>PL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N</w:t>
      </w:r>
    </w:p>
    <w:p w14:paraId="683A3D63" w14:textId="77777777" w:rsidR="006D189A" w:rsidRPr="00C60920" w:rsidRDefault="006D189A" w:rsidP="00C60920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基金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  <w:t>FUN</w:t>
      </w:r>
    </w:p>
    <w:p w14:paraId="1D51F62E" w14:textId="77777777" w:rsidR="006D189A" w:rsidRPr="00C60920" w:rsidRDefault="006D189A" w:rsidP="00C60920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票据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  <w:t>TIC</w:t>
      </w:r>
    </w:p>
    <w:p w14:paraId="6C5DF5CF" w14:textId="77777777" w:rsidR="00C60920" w:rsidRDefault="006D189A" w:rsidP="00C60920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理财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090B3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 </w:t>
      </w:r>
      <w:r w:rsidR="00983B3C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FIN</w:t>
      </w:r>
    </w:p>
    <w:p w14:paraId="6BAC01C1" w14:textId="77777777" w:rsidR="001375F6" w:rsidRDefault="001B096D" w:rsidP="00E8099F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报表        RPT</w:t>
      </w:r>
    </w:p>
    <w:p w14:paraId="40CC372F" w14:textId="77777777" w:rsidR="002B247B" w:rsidRPr="002B247B" w:rsidRDefault="002B247B" w:rsidP="002B247B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/>
          <w:color w:val="333333"/>
          <w:kern w:val="0"/>
          <w:sz w:val="28"/>
          <w:szCs w:val="28"/>
        </w:rPr>
        <w:t>……</w:t>
      </w:r>
    </w:p>
    <w:p w14:paraId="756DD977" w14:textId="77777777" w:rsidR="005566E3" w:rsidRPr="00C60920" w:rsidRDefault="005566E3" w:rsidP="00C60920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如有新系统，按规则</w:t>
      </w:r>
      <w:commentRangeStart w:id="5"/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添加</w:t>
      </w:r>
      <w:commentRangeEnd w:id="5"/>
      <w:r w:rsidR="002124D4">
        <w:rPr>
          <w:rStyle w:val="a9"/>
        </w:rPr>
        <w:commentReference w:id="5"/>
      </w:r>
    </w:p>
    <w:p w14:paraId="123CB0CE" w14:textId="77777777" w:rsidR="00F0275E" w:rsidRDefault="001430F5" w:rsidP="00F0275E">
      <w:pPr>
        <w:pStyle w:val="5"/>
        <w:numPr>
          <w:ilvl w:val="4"/>
          <w:numId w:val="1"/>
        </w:numPr>
        <w:rPr>
          <w:kern w:val="0"/>
        </w:rPr>
      </w:pPr>
      <w:r>
        <w:rPr>
          <w:rFonts w:hint="eastAsia"/>
          <w:kern w:val="0"/>
        </w:rPr>
        <w:lastRenderedPageBreak/>
        <w:t>DW</w:t>
      </w:r>
      <w:r w:rsidR="00F0275E">
        <w:rPr>
          <w:rFonts w:hint="eastAsia"/>
          <w:kern w:val="0"/>
        </w:rPr>
        <w:t>事实表表名</w:t>
      </w:r>
    </w:p>
    <w:p w14:paraId="3D578B01" w14:textId="77777777" w:rsidR="00F0275E" w:rsidRPr="00F0275E" w:rsidRDefault="00F0275E" w:rsidP="00F0275E">
      <w:pPr>
        <w:ind w:firstLineChars="200" w:firstLine="560"/>
      </w:pP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前缀为</w:t>
      </w:r>
      <w:r w:rsidR="0088458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DW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_主题名（缩写）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B650B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功能描述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。数据表名称必须以有特征含义的单词或缩写组成，中间可以用“_”分割，例如：</w:t>
      </w:r>
      <w:r w:rsidR="00E86149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DW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0A5F1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ORD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D52DE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DETAIL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。表名称不能用双引号包含</w:t>
      </w:r>
      <w:r w:rsidR="002F7E98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，表名长度不超过30个</w:t>
      </w:r>
      <w:commentRangeStart w:id="6"/>
      <w:r w:rsidR="002F7E98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字符</w:t>
      </w:r>
      <w:commentRangeEnd w:id="6"/>
      <w:r w:rsidR="002124D4">
        <w:rPr>
          <w:rStyle w:val="a9"/>
        </w:rPr>
        <w:commentReference w:id="6"/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627C79BB" w14:textId="77777777" w:rsidR="00F0275E" w:rsidRPr="00F0275E" w:rsidRDefault="00F0275E" w:rsidP="00F0275E">
      <w:pPr>
        <w:numPr>
          <w:ilvl w:val="0"/>
          <w:numId w:val="7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主题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5C56E900" w14:textId="77777777" w:rsidR="00F0275E" w:rsidRDefault="00E86149" w:rsidP="00F0275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订单</w:t>
      </w:r>
      <w:r w:rsidR="00F0275E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F0275E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F0275E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ORD</w:t>
      </w:r>
    </w:p>
    <w:p w14:paraId="0D359EB0" w14:textId="77777777" w:rsidR="00E86149" w:rsidRPr="00F1617D" w:rsidRDefault="00E86149" w:rsidP="00F0275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F1617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营销活动    MKC</w:t>
      </w:r>
    </w:p>
    <w:p w14:paraId="5D1578D0" w14:textId="77777777" w:rsidR="00F0275E" w:rsidRPr="00C60920" w:rsidRDefault="00F0275E" w:rsidP="00F1617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贷款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 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LN</w:t>
      </w:r>
    </w:p>
    <w:p w14:paraId="1BC8AA37" w14:textId="77777777" w:rsidR="00F0275E" w:rsidRDefault="00F0275E" w:rsidP="00F0275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proofErr w:type="gramStart"/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网银</w:t>
      </w:r>
      <w:proofErr w:type="gramEnd"/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  <w:t>NET</w:t>
      </w:r>
    </w:p>
    <w:p w14:paraId="7C36D3F9" w14:textId="77777777" w:rsidR="001A25C0" w:rsidRDefault="004F4BE4" w:rsidP="00B64AD2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客户        CUS</w:t>
      </w:r>
    </w:p>
    <w:p w14:paraId="5E6EE90C" w14:textId="77777777" w:rsidR="002B247B" w:rsidRPr="002B247B" w:rsidRDefault="002B247B" w:rsidP="002B247B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/>
          <w:color w:val="333333"/>
          <w:kern w:val="0"/>
          <w:sz w:val="28"/>
          <w:szCs w:val="28"/>
        </w:rPr>
        <w:t>……</w:t>
      </w:r>
    </w:p>
    <w:p w14:paraId="5FEF5949" w14:textId="77777777" w:rsidR="00F0275E" w:rsidRDefault="004E0780" w:rsidP="00F0275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如有新主题</w:t>
      </w:r>
      <w:r w:rsidR="00F0275E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，按规则添加</w:t>
      </w:r>
    </w:p>
    <w:p w14:paraId="7C411CE2" w14:textId="77777777" w:rsidR="004811AE" w:rsidRDefault="004811AE" w:rsidP="004811AE">
      <w:pPr>
        <w:numPr>
          <w:ilvl w:val="0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数据表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68FE025C" w14:textId="77777777" w:rsidR="004811AE" w:rsidRDefault="004811AE" w:rsidP="004811A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基础表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_BA</w:t>
      </w:r>
      <w:del w:id="7" w:author="Beequick" w:date="2015-10-30T14:08:00Z">
        <w:r w:rsidDel="008A076C">
          <w:rPr>
            <w:rFonts w:ascii="仿宋_GB2312" w:eastAsia="仿宋_GB2312" w:hAnsi="宋体" w:cs="Arial" w:hint="eastAsia"/>
            <w:color w:val="333333"/>
            <w:kern w:val="0"/>
            <w:sz w:val="28"/>
            <w:szCs w:val="28"/>
          </w:rPr>
          <w:delText>SE</w:delText>
        </w:r>
      </w:del>
    </w:p>
    <w:p w14:paraId="73AD71CA" w14:textId="77777777" w:rsidR="004811AE" w:rsidRDefault="004811AE" w:rsidP="004811A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日汇总表       _D</w:t>
      </w:r>
    </w:p>
    <w:p w14:paraId="5FF34193" w14:textId="77777777" w:rsidR="004811AE" w:rsidRDefault="004811AE" w:rsidP="004811A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月汇总表       _M</w:t>
      </w:r>
    </w:p>
    <w:p w14:paraId="12279386" w14:textId="77777777" w:rsidR="004811AE" w:rsidRDefault="004811AE" w:rsidP="004811A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历史累计       _H</w:t>
      </w:r>
    </w:p>
    <w:p w14:paraId="13533D78" w14:textId="77777777" w:rsidR="004811AE" w:rsidRDefault="004811AE" w:rsidP="004811A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全量加载       _A</w:t>
      </w:r>
    </w:p>
    <w:p w14:paraId="7B69EA80" w14:textId="77777777" w:rsidR="004811AE" w:rsidRDefault="004811AE" w:rsidP="004811A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增量加载       _I</w:t>
      </w:r>
    </w:p>
    <w:p w14:paraId="29561C66" w14:textId="77777777" w:rsidR="004811AE" w:rsidRPr="004811AE" w:rsidRDefault="004811AE" w:rsidP="004811AE">
      <w:pPr>
        <w:spacing w:line="360" w:lineRule="auto"/>
        <w:ind w:left="840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</w:p>
    <w:p w14:paraId="678C3E1C" w14:textId="77777777" w:rsidR="001430F5" w:rsidRDefault="001430F5" w:rsidP="001430F5">
      <w:pPr>
        <w:pStyle w:val="5"/>
        <w:numPr>
          <w:ilvl w:val="4"/>
          <w:numId w:val="1"/>
        </w:numPr>
        <w:rPr>
          <w:kern w:val="0"/>
        </w:rPr>
      </w:pPr>
      <w:r>
        <w:rPr>
          <w:rFonts w:hint="eastAsia"/>
          <w:kern w:val="0"/>
        </w:rPr>
        <w:lastRenderedPageBreak/>
        <w:t>APP</w:t>
      </w:r>
      <w:r>
        <w:rPr>
          <w:rFonts w:hint="eastAsia"/>
          <w:kern w:val="0"/>
        </w:rPr>
        <w:t>应用层表名</w:t>
      </w:r>
    </w:p>
    <w:p w14:paraId="0A3795D6" w14:textId="77777777" w:rsidR="001430F5" w:rsidRPr="00F0275E" w:rsidRDefault="001430F5" w:rsidP="001430F5">
      <w:pPr>
        <w:pStyle w:val="a7"/>
        <w:ind w:left="425" w:firstLineChars="100" w:firstLine="280"/>
      </w:pPr>
      <w:r w:rsidRPr="001430F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前缀为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APP</w:t>
      </w:r>
      <w:r w:rsidRPr="001430F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_主题名（缩写）_功能描述 。数据表名称必须以有特征含义的单词或缩写组成，中间可以用“_”分割，例如：</w:t>
      </w:r>
      <w:r w:rsidR="006C0A66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APP</w:t>
      </w:r>
      <w:r w:rsidRPr="001430F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RPT</w:t>
      </w:r>
      <w:r w:rsidRPr="001430F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6C0A66" w:rsidRPr="006C0A66">
        <w:t xml:space="preserve"> </w:t>
      </w:r>
      <w:r w:rsidR="006C0A66" w:rsidRPr="006C0A66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DEALER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_GOODS</w:t>
      </w:r>
      <w:r w:rsidRPr="001430F5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。表名称不能用双引号包含，表名长度不超过30个字符。</w:t>
      </w:r>
    </w:p>
    <w:p w14:paraId="117BE82B" w14:textId="77777777" w:rsidR="001430F5" w:rsidRPr="00F0275E" w:rsidRDefault="001430F5" w:rsidP="001430F5">
      <w:pPr>
        <w:numPr>
          <w:ilvl w:val="0"/>
          <w:numId w:val="7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主题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598680A7" w14:textId="77777777" w:rsidR="001430F5" w:rsidRPr="00002913" w:rsidRDefault="001430F5" w:rsidP="00002913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报表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RPT</w:t>
      </w:r>
    </w:p>
    <w:p w14:paraId="18026801" w14:textId="77777777" w:rsidR="00563A63" w:rsidRDefault="00563A63" w:rsidP="00563A63">
      <w:pPr>
        <w:numPr>
          <w:ilvl w:val="0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数据表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2F5C9FF8" w14:textId="77777777" w:rsidR="001430F5" w:rsidRPr="001430F5" w:rsidRDefault="00563A63" w:rsidP="00563A63">
      <w:pPr>
        <w:spacing w:line="360" w:lineRule="auto"/>
        <w:ind w:left="840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参考DW层表名称规范</w:t>
      </w:r>
    </w:p>
    <w:p w14:paraId="0F71AA04" w14:textId="77777777" w:rsidR="00327621" w:rsidRDefault="00327621" w:rsidP="00327621">
      <w:pPr>
        <w:pStyle w:val="5"/>
        <w:numPr>
          <w:ilvl w:val="4"/>
          <w:numId w:val="1"/>
        </w:numPr>
        <w:rPr>
          <w:kern w:val="0"/>
        </w:rPr>
      </w:pPr>
      <w:r>
        <w:rPr>
          <w:rFonts w:hint="eastAsia"/>
          <w:kern w:val="0"/>
        </w:rPr>
        <w:t>DW/DM</w:t>
      </w:r>
      <w:r>
        <w:rPr>
          <w:rFonts w:hint="eastAsia"/>
          <w:kern w:val="0"/>
        </w:rPr>
        <w:t>维</w:t>
      </w:r>
      <w:r w:rsidR="00871451">
        <w:rPr>
          <w:rFonts w:hint="eastAsia"/>
          <w:kern w:val="0"/>
        </w:rPr>
        <w:t>度</w:t>
      </w:r>
      <w:r>
        <w:rPr>
          <w:rFonts w:hint="eastAsia"/>
          <w:kern w:val="0"/>
        </w:rPr>
        <w:t>表表名</w:t>
      </w:r>
    </w:p>
    <w:p w14:paraId="1694026B" w14:textId="77777777" w:rsidR="00F0275E" w:rsidRDefault="00327621" w:rsidP="00F0275E">
      <w:p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前缀为</w:t>
      </w:r>
      <w:r w:rsidR="0063714A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 。数据表名称必须以有特征含义的单词或缩写组成，中间可以用“_”分割，例如：</w:t>
      </w:r>
      <w:r w:rsidR="000D69DA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D_ACCOUNT、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33681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PUB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33681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DATE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。表名称不能用双引号包含</w:t>
      </w:r>
      <w:r w:rsidR="002F7E98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，表名长度不超过30个字符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472D87BB" w14:textId="77777777" w:rsidR="001F618F" w:rsidRDefault="001F618F" w:rsidP="001F618F">
      <w:pPr>
        <w:numPr>
          <w:ilvl w:val="0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数据表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38BCE800" w14:textId="77777777" w:rsidR="001201D2" w:rsidRDefault="001F618F" w:rsidP="00F0275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日期维度</w:t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PUB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DATE</w:t>
      </w:r>
    </w:p>
    <w:p w14:paraId="421D2463" w14:textId="77777777" w:rsidR="001F618F" w:rsidRPr="001F618F" w:rsidRDefault="001F618F" w:rsidP="00F0275E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城市           D_CITY</w:t>
      </w:r>
    </w:p>
    <w:p w14:paraId="7309C261" w14:textId="77777777" w:rsidR="00327621" w:rsidRPr="00F0275E" w:rsidRDefault="00327621" w:rsidP="004650E7">
      <w:pPr>
        <w:spacing w:line="360" w:lineRule="auto"/>
        <w:ind w:left="900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</w:p>
    <w:p w14:paraId="5872E9F7" w14:textId="77777777" w:rsidR="0033681D" w:rsidRDefault="0033681D" w:rsidP="0033681D">
      <w:pPr>
        <w:pStyle w:val="5"/>
        <w:numPr>
          <w:ilvl w:val="4"/>
          <w:numId w:val="1"/>
        </w:numPr>
        <w:rPr>
          <w:kern w:val="0"/>
        </w:rPr>
      </w:pPr>
      <w:r>
        <w:rPr>
          <w:rFonts w:hint="eastAsia"/>
          <w:kern w:val="0"/>
        </w:rPr>
        <w:t>元数据表名</w:t>
      </w:r>
    </w:p>
    <w:p w14:paraId="4B8683C5" w14:textId="77777777" w:rsidR="0033681D" w:rsidRDefault="0033681D" w:rsidP="0033681D">
      <w:p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前缀为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M_应用名（缩写）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 w:rsidR="008D56D9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功能描述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。数据表名称必须以有特征含义的单词或缩写组成，中间可以用“_”分割，例如：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M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ETL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_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TASK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lastRenderedPageBreak/>
        <w:t>表名称不能用双引号包含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，表名长度不超过30个字符</w:t>
      </w:r>
      <w:r w:rsidRPr="009C5B27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0279EAA5" w14:textId="77777777" w:rsidR="0033681D" w:rsidRPr="00F0275E" w:rsidRDefault="00E434F3" w:rsidP="0033681D">
      <w:pPr>
        <w:numPr>
          <w:ilvl w:val="0"/>
          <w:numId w:val="7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应用</w:t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名规则如下：</w:t>
      </w:r>
    </w:p>
    <w:p w14:paraId="1A2B79C3" w14:textId="77777777" w:rsidR="0033681D" w:rsidRPr="00C60920" w:rsidRDefault="00AC52D8" w:rsidP="0033681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ETL</w:t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proofErr w:type="spellStart"/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ETL</w:t>
      </w:r>
      <w:proofErr w:type="spellEnd"/>
    </w:p>
    <w:p w14:paraId="10EADBB4" w14:textId="77777777" w:rsidR="0033681D" w:rsidRPr="00C60920" w:rsidRDefault="00AC52D8" w:rsidP="0033681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报表</w:t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33681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 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RPT</w:t>
      </w:r>
    </w:p>
    <w:p w14:paraId="1CFB32CD" w14:textId="77777777" w:rsidR="0033681D" w:rsidRPr="00C60920" w:rsidRDefault="00AC52D8" w:rsidP="0033681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OLAP分析</w:t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 OLP</w:t>
      </w:r>
    </w:p>
    <w:p w14:paraId="6BD8B4F7" w14:textId="77777777" w:rsidR="0033681D" w:rsidRPr="00C60920" w:rsidRDefault="00AC52D8" w:rsidP="0033681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源系统</w:t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SRC</w:t>
      </w:r>
    </w:p>
    <w:p w14:paraId="73A36768" w14:textId="77777777" w:rsidR="0033681D" w:rsidRPr="00C60920" w:rsidRDefault="00AC52D8" w:rsidP="0033681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数据库</w:t>
      </w:r>
      <w:r w:rsidR="0033681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</w:t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 w:rsidR="0033681D" w:rsidRPr="00C60920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ab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DB</w:t>
      </w:r>
    </w:p>
    <w:p w14:paraId="5EC2EE66" w14:textId="77777777" w:rsidR="0033681D" w:rsidRDefault="00AC52D8" w:rsidP="0033681D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软硬件</w:t>
      </w:r>
      <w:r w:rsidR="0033681D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     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SHW</w:t>
      </w:r>
    </w:p>
    <w:p w14:paraId="7740B55D" w14:textId="77777777" w:rsidR="00E434F3" w:rsidRDefault="00E434F3" w:rsidP="00E434F3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/>
          <w:color w:val="333333"/>
          <w:kern w:val="0"/>
          <w:sz w:val="28"/>
          <w:szCs w:val="28"/>
        </w:rPr>
        <w:t>……</w:t>
      </w:r>
    </w:p>
    <w:p w14:paraId="087AA9B9" w14:textId="77777777" w:rsidR="00E434F3" w:rsidRPr="00C60920" w:rsidRDefault="00E434F3" w:rsidP="00E434F3">
      <w:pPr>
        <w:numPr>
          <w:ilvl w:val="1"/>
          <w:numId w:val="6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如有新应用，按规则添加</w:t>
      </w:r>
    </w:p>
    <w:p w14:paraId="64CDD846" w14:textId="77777777" w:rsidR="00327621" w:rsidRPr="00E434F3" w:rsidRDefault="00327621" w:rsidP="00F0275E">
      <w:p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</w:p>
    <w:p w14:paraId="47EEECDD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EC53CD">
        <w:rPr>
          <w:kern w:val="0"/>
        </w:rPr>
        <w:t>表分区名</w:t>
      </w:r>
    </w:p>
    <w:p w14:paraId="3401C8A8" w14:textId="77777777" w:rsidR="00BB35B0" w:rsidRPr="008539EC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8539E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前缀为p 。分区名必须有特定含义的单词或字串。</w:t>
      </w:r>
    </w:p>
    <w:p w14:paraId="437B9DDD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8539EC">
        <w:rPr>
          <w:rFonts w:ascii="仿宋_GB2312" w:eastAsia="仿宋_GB2312" w:hAnsi="宋体" w:cs="Arial"/>
          <w:color w:val="333333"/>
          <w:kern w:val="0"/>
          <w:sz w:val="28"/>
          <w:szCs w:val="28"/>
        </w:rPr>
        <w:t>例如 ：</w:t>
      </w:r>
      <w:proofErr w:type="spellStart"/>
      <w:r w:rsidRPr="008539EC">
        <w:rPr>
          <w:rFonts w:ascii="仿宋_GB2312" w:eastAsia="仿宋_GB2312" w:hAnsi="宋体" w:cs="Arial"/>
          <w:color w:val="333333"/>
          <w:kern w:val="0"/>
          <w:sz w:val="28"/>
          <w:szCs w:val="28"/>
        </w:rPr>
        <w:t>tbl_pstn_detail</w:t>
      </w:r>
      <w:proofErr w:type="spellEnd"/>
      <w:r w:rsidRPr="008539EC">
        <w:rPr>
          <w:rFonts w:ascii="仿宋_GB2312" w:eastAsia="仿宋_GB2312" w:hAnsi="宋体" w:cs="Arial"/>
          <w:color w:val="333333"/>
          <w:kern w:val="0"/>
          <w:sz w:val="28"/>
          <w:szCs w:val="28"/>
        </w:rPr>
        <w:t xml:space="preserve"> 的分区p2004100101表示该分区存储 2004100101时段的数据。</w:t>
      </w:r>
    </w:p>
    <w:p w14:paraId="7863F00A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9B44EE">
        <w:rPr>
          <w:kern w:val="0"/>
        </w:rPr>
        <w:t>字段名</w:t>
      </w:r>
    </w:p>
    <w:p w14:paraId="2CFC97C9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9418AB">
        <w:rPr>
          <w:rFonts w:ascii="仿宋_GB2312" w:eastAsia="仿宋_GB2312" w:hAnsi="宋体" w:cs="Arial"/>
          <w:color w:val="333333"/>
          <w:kern w:val="0"/>
          <w:sz w:val="28"/>
          <w:szCs w:val="28"/>
        </w:rPr>
        <w:t>字段名称必须用字母开头，采用有特征含义的单词或缩写，不能用双引号包含。</w:t>
      </w:r>
    </w:p>
    <w:p w14:paraId="7157C013" w14:textId="77777777" w:rsidR="001201D2" w:rsidRDefault="001201D2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</w:p>
    <w:p w14:paraId="4E7092BC" w14:textId="77777777" w:rsidR="001201D2" w:rsidRDefault="001201D2" w:rsidP="001201D2">
      <w:pPr>
        <w:pStyle w:val="4"/>
        <w:numPr>
          <w:ilvl w:val="3"/>
          <w:numId w:val="1"/>
        </w:numPr>
        <w:rPr>
          <w:kern w:val="0"/>
        </w:rPr>
      </w:pPr>
      <w:r>
        <w:rPr>
          <w:kern w:val="0"/>
        </w:rPr>
        <w:lastRenderedPageBreak/>
        <w:t>字段</w:t>
      </w:r>
      <w:r>
        <w:rPr>
          <w:rFonts w:hint="eastAsia"/>
          <w:kern w:val="0"/>
        </w:rPr>
        <w:t>排列</w:t>
      </w:r>
    </w:p>
    <w:p w14:paraId="4FBA1D9F" w14:textId="77777777" w:rsidR="004E5548" w:rsidRPr="00E56B01" w:rsidRDefault="004E5548" w:rsidP="00E56B01">
      <w:pPr>
        <w:ind w:firstLineChars="200" w:firstLine="560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每个表中的字段排列也应该遵从相应的规则进行摆放：</w:t>
      </w:r>
    </w:p>
    <w:p w14:paraId="320F491C" w14:textId="77777777" w:rsidR="004E5548" w:rsidRPr="00E56B01" w:rsidRDefault="004E5548" w:rsidP="004E5548">
      <w:pPr>
        <w:numPr>
          <w:ilvl w:val="0"/>
          <w:numId w:val="8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同类属性尽量靠拢摆放</w:t>
      </w:r>
    </w:p>
    <w:p w14:paraId="0F7483AD" w14:textId="77777777" w:rsidR="004E5548" w:rsidRPr="00E56B01" w:rsidRDefault="004E5548" w:rsidP="00E56B01">
      <w:pPr>
        <w:ind w:firstLineChars="200" w:firstLine="560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例如：“协议”实体中有一组“日期”属性，包括“开户日期”、“销户日期”、“签署日期”、“起息日期”、“到期日期”等，可以排列在一起、</w:t>
      </w:r>
    </w:p>
    <w:p w14:paraId="03EC48C9" w14:textId="77777777" w:rsidR="004E5548" w:rsidRPr="00E56B01" w:rsidRDefault="004E5548" w:rsidP="004E5548">
      <w:pPr>
        <w:numPr>
          <w:ilvl w:val="0"/>
          <w:numId w:val="8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相关属性尽量靠拢摆放</w:t>
      </w:r>
    </w:p>
    <w:p w14:paraId="1AB0FEB2" w14:textId="77777777" w:rsidR="004E5548" w:rsidRPr="00E56B01" w:rsidRDefault="004E5548" w:rsidP="00E56B01">
      <w:pPr>
        <w:ind w:firstLineChars="200" w:firstLine="560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例如：“币种”、“金额”常常一起使用，应排列在一起；</w:t>
      </w:r>
    </w:p>
    <w:p w14:paraId="1327A492" w14:textId="77777777" w:rsidR="004E5548" w:rsidRPr="00E56B01" w:rsidRDefault="004E5548" w:rsidP="004E5548">
      <w:pPr>
        <w:numPr>
          <w:ilvl w:val="0"/>
          <w:numId w:val="8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重要的和常用的属性靠前</w:t>
      </w:r>
    </w:p>
    <w:p w14:paraId="72E12777" w14:textId="77777777" w:rsidR="004E5548" w:rsidRPr="00E56B01" w:rsidRDefault="00957AAF" w:rsidP="004E5548">
      <w:pPr>
        <w:numPr>
          <w:ilvl w:val="0"/>
          <w:numId w:val="8"/>
        </w:numPr>
        <w:spacing w:line="360" w:lineRule="auto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proofErr w:type="gramStart"/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和源系统</w:t>
      </w:r>
      <w:proofErr w:type="gramEnd"/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非常接近的表（特别是一对一的情况），</w:t>
      </w:r>
      <w:r w:rsidR="004E5548"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和</w:t>
      </w:r>
      <w:proofErr w:type="gramStart"/>
      <w:r w:rsidR="004E5548"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源系统</w:t>
      </w:r>
      <w:proofErr w:type="gramEnd"/>
      <w:r w:rsidR="004E5548" w:rsidRPr="00E56B01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的属性顺序一致</w:t>
      </w:r>
    </w:p>
    <w:p w14:paraId="42B3E370" w14:textId="77777777" w:rsidR="001201D2" w:rsidRPr="004E5548" w:rsidRDefault="001201D2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</w:p>
    <w:p w14:paraId="0A29060C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417031">
        <w:rPr>
          <w:kern w:val="0"/>
        </w:rPr>
        <w:t>主键名</w:t>
      </w:r>
    </w:p>
    <w:p w14:paraId="62D9C356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551D34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前缀为PK_。主键名称应是 前缀+表名+构成的字段名。如果复合主键的构成字段较多，则只包含第一个字段。表名可以去掉前缀。</w:t>
      </w:r>
    </w:p>
    <w:p w14:paraId="5727B74C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proofErr w:type="gramStart"/>
      <w:r w:rsidRPr="005A2821">
        <w:rPr>
          <w:kern w:val="0"/>
        </w:rPr>
        <w:t>外键名</w:t>
      </w:r>
      <w:proofErr w:type="gramEnd"/>
    </w:p>
    <w:p w14:paraId="29AFBE85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前缀为FK_。</w:t>
      </w:r>
      <w:proofErr w:type="gramStart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>外键名称</w:t>
      </w:r>
      <w:proofErr w:type="gramEnd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 xml:space="preserve">应是 前缀+ </w:t>
      </w:r>
      <w:proofErr w:type="gramStart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>外键表名</w:t>
      </w:r>
      <w:proofErr w:type="gramEnd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 xml:space="preserve"> + 主</w:t>
      </w:r>
      <w:proofErr w:type="gramStart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>键表名</w:t>
      </w:r>
      <w:proofErr w:type="gramEnd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 xml:space="preserve"> + </w:t>
      </w:r>
      <w:proofErr w:type="gramStart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>外键表</w:t>
      </w:r>
      <w:proofErr w:type="gramEnd"/>
      <w:r w:rsidRPr="00ED5B50">
        <w:rPr>
          <w:rFonts w:ascii="仿宋_GB2312" w:eastAsia="仿宋_GB2312" w:hAnsi="宋体" w:cs="Arial"/>
          <w:color w:val="333333"/>
          <w:kern w:val="0"/>
          <w:sz w:val="28"/>
          <w:szCs w:val="28"/>
        </w:rPr>
        <w:t>构成的字段名。表名可以去掉前缀。</w:t>
      </w:r>
    </w:p>
    <w:p w14:paraId="562CBAF9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8" w:name="_Toc433882999"/>
      <w:r w:rsidRPr="00660FC0">
        <w:rPr>
          <w:kern w:val="0"/>
        </w:rPr>
        <w:lastRenderedPageBreak/>
        <w:t>索引</w:t>
      </w:r>
      <w:bookmarkEnd w:id="8"/>
    </w:p>
    <w:p w14:paraId="0D0DC750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8C63CD">
        <w:rPr>
          <w:kern w:val="0"/>
        </w:rPr>
        <w:t>普通索引</w:t>
      </w:r>
    </w:p>
    <w:p w14:paraId="64A40E45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0229B9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前缀为IDX_。索引名称应是 前缀+表名+构成的字段名。如果复合索引的构成字段较多，则只包含第一个字段，并添加序号。表名</w:t>
      </w:r>
      <w:commentRangeStart w:id="9"/>
      <w:r w:rsidRPr="000229B9">
        <w:rPr>
          <w:rFonts w:ascii="仿宋_GB2312" w:eastAsia="仿宋_GB2312" w:hAnsi="宋体" w:cs="Arial"/>
          <w:color w:val="333333"/>
          <w:kern w:val="0"/>
          <w:sz w:val="28"/>
          <w:szCs w:val="28"/>
        </w:rPr>
        <w:t>可以</w:t>
      </w:r>
      <w:commentRangeEnd w:id="9"/>
      <w:r w:rsidR="002124D4">
        <w:rPr>
          <w:rStyle w:val="a9"/>
        </w:rPr>
        <w:commentReference w:id="9"/>
      </w:r>
      <w:r w:rsidRPr="000229B9">
        <w:rPr>
          <w:rFonts w:ascii="仿宋_GB2312" w:eastAsia="仿宋_GB2312" w:hAnsi="宋体" w:cs="Arial"/>
          <w:color w:val="333333"/>
          <w:kern w:val="0"/>
          <w:sz w:val="28"/>
          <w:szCs w:val="28"/>
        </w:rPr>
        <w:t>去掉前缀。</w:t>
      </w:r>
    </w:p>
    <w:p w14:paraId="04C44E7A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4128D3">
        <w:rPr>
          <w:kern w:val="0"/>
        </w:rPr>
        <w:t>主键索引</w:t>
      </w:r>
    </w:p>
    <w:p w14:paraId="7A0356E3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2A5C08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前缀为IDX_PK_。索引名称应是 前缀+表名+构成的主键字段名，在创建</w:t>
      </w:r>
      <w:proofErr w:type="gramStart"/>
      <w:r w:rsidRPr="002A5C08">
        <w:rPr>
          <w:rFonts w:ascii="仿宋_GB2312" w:eastAsia="仿宋_GB2312" w:hAnsi="宋体" w:cs="Arial"/>
          <w:color w:val="333333"/>
          <w:kern w:val="0"/>
          <w:sz w:val="28"/>
          <w:szCs w:val="28"/>
        </w:rPr>
        <w:t>表时候</w:t>
      </w:r>
      <w:proofErr w:type="gramEnd"/>
      <w:r w:rsidRPr="002A5C08">
        <w:rPr>
          <w:rFonts w:ascii="仿宋_GB2312" w:eastAsia="仿宋_GB2312" w:hAnsi="宋体" w:cs="Arial"/>
          <w:color w:val="333333"/>
          <w:kern w:val="0"/>
          <w:sz w:val="28"/>
          <w:szCs w:val="28"/>
        </w:rPr>
        <w:t>用using index指定主键索引属性。</w:t>
      </w:r>
    </w:p>
    <w:p w14:paraId="6D2947FC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2A7D3E">
        <w:rPr>
          <w:kern w:val="0"/>
        </w:rPr>
        <w:t>唯一</w:t>
      </w:r>
      <w:r w:rsidRPr="002A7D3E">
        <w:rPr>
          <w:rFonts w:hint="eastAsia"/>
          <w:kern w:val="0"/>
        </w:rPr>
        <w:t>索引</w:t>
      </w:r>
    </w:p>
    <w:p w14:paraId="63BB82C2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8542A3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前缀为IDX_UK_。索引名称应是 前缀+表名+构成的字段名。</w:t>
      </w:r>
    </w:p>
    <w:p w14:paraId="2B944231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proofErr w:type="gramStart"/>
      <w:r w:rsidRPr="0093571D">
        <w:rPr>
          <w:kern w:val="0"/>
        </w:rPr>
        <w:t>外键索引</w:t>
      </w:r>
      <w:proofErr w:type="gramEnd"/>
    </w:p>
    <w:p w14:paraId="71BC12FC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066BBB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前缀为IDX_FK_。索引名称应是 前缀+表名+构成</w:t>
      </w:r>
      <w:proofErr w:type="gramStart"/>
      <w:r w:rsidRPr="00066BBB">
        <w:rPr>
          <w:rFonts w:ascii="仿宋_GB2312" w:eastAsia="仿宋_GB2312" w:hAnsi="宋体" w:cs="Arial"/>
          <w:color w:val="333333"/>
          <w:kern w:val="0"/>
          <w:sz w:val="28"/>
          <w:szCs w:val="28"/>
        </w:rPr>
        <w:t>的外键字段名</w:t>
      </w:r>
      <w:proofErr w:type="gramEnd"/>
      <w:r w:rsidRPr="00066BBB">
        <w:rPr>
          <w:rFonts w:ascii="仿宋_GB2312" w:eastAsia="仿宋_GB2312" w:hAnsi="宋体" w:cs="Arial"/>
          <w:color w:val="333333"/>
          <w:kern w:val="0"/>
          <w:sz w:val="28"/>
          <w:szCs w:val="28"/>
        </w:rPr>
        <w:t>。</w:t>
      </w:r>
    </w:p>
    <w:p w14:paraId="57314ECC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A71916">
        <w:rPr>
          <w:kern w:val="0"/>
        </w:rPr>
        <w:t>函数索引</w:t>
      </w:r>
    </w:p>
    <w:p w14:paraId="19A8CEB0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622495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622495">
        <w:rPr>
          <w:rFonts w:ascii="仿宋_GB2312" w:eastAsia="仿宋_GB2312" w:hAnsi="宋体" w:cs="Arial"/>
          <w:color w:val="333333"/>
          <w:kern w:val="0"/>
          <w:sz w:val="28"/>
          <w:szCs w:val="28"/>
        </w:rPr>
        <w:t>IDX_func</w:t>
      </w:r>
      <w:proofErr w:type="spellEnd"/>
      <w:r w:rsidRPr="00622495">
        <w:rPr>
          <w:rFonts w:ascii="仿宋_GB2312" w:eastAsia="仿宋_GB2312" w:hAnsi="宋体" w:cs="Arial"/>
          <w:color w:val="333333"/>
          <w:kern w:val="0"/>
          <w:sz w:val="28"/>
          <w:szCs w:val="28"/>
        </w:rPr>
        <w:t>_。索引名称应是 前缀+表名+构成的特征表达字符。</w:t>
      </w:r>
    </w:p>
    <w:p w14:paraId="7C0E02F6" w14:textId="77777777" w:rsidR="00BB35B0" w:rsidRDefault="00A96111" w:rsidP="00BB35B0">
      <w:pPr>
        <w:pStyle w:val="4"/>
        <w:numPr>
          <w:ilvl w:val="3"/>
          <w:numId w:val="1"/>
        </w:numPr>
        <w:rPr>
          <w:kern w:val="0"/>
        </w:rPr>
      </w:pPr>
      <w:proofErr w:type="gramStart"/>
      <w:r>
        <w:rPr>
          <w:rFonts w:hint="eastAsia"/>
          <w:kern w:val="0"/>
        </w:rPr>
        <w:t>簇</w:t>
      </w:r>
      <w:proofErr w:type="gramEnd"/>
      <w:r w:rsidR="00BB35B0" w:rsidRPr="00041739">
        <w:rPr>
          <w:kern w:val="0"/>
        </w:rPr>
        <w:t>索引</w:t>
      </w:r>
    </w:p>
    <w:p w14:paraId="40948D14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A230CF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A230CF">
        <w:rPr>
          <w:rFonts w:ascii="仿宋_GB2312" w:eastAsia="仿宋_GB2312" w:hAnsi="宋体" w:cs="Arial"/>
          <w:color w:val="333333"/>
          <w:kern w:val="0"/>
          <w:sz w:val="28"/>
          <w:szCs w:val="28"/>
        </w:rPr>
        <w:t>IDX_clu</w:t>
      </w:r>
      <w:proofErr w:type="spellEnd"/>
      <w:r w:rsidRPr="00A230CF">
        <w:rPr>
          <w:rFonts w:ascii="仿宋_GB2312" w:eastAsia="仿宋_GB2312" w:hAnsi="宋体" w:cs="Arial"/>
          <w:color w:val="333333"/>
          <w:kern w:val="0"/>
          <w:sz w:val="28"/>
          <w:szCs w:val="28"/>
        </w:rPr>
        <w:t>_。索引名称应是 前缀+表名+构成的簇字段。</w:t>
      </w:r>
    </w:p>
    <w:p w14:paraId="1DF51FE5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0" w:name="_Toc433883000"/>
      <w:r w:rsidRPr="0071050C">
        <w:rPr>
          <w:kern w:val="0"/>
        </w:rPr>
        <w:lastRenderedPageBreak/>
        <w:t>视图</w:t>
      </w:r>
      <w:bookmarkEnd w:id="10"/>
    </w:p>
    <w:p w14:paraId="5FD54FAF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C15B05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前缀为V_。按业务操作命名视图。</w:t>
      </w:r>
    </w:p>
    <w:p w14:paraId="155ECEF5" w14:textId="77777777" w:rsidR="00BB35B0" w:rsidRDefault="00B06DDA" w:rsidP="00BB35B0">
      <w:pPr>
        <w:pStyle w:val="3"/>
        <w:numPr>
          <w:ilvl w:val="2"/>
          <w:numId w:val="1"/>
        </w:numPr>
        <w:rPr>
          <w:kern w:val="0"/>
        </w:rPr>
      </w:pPr>
      <w:bookmarkStart w:id="11" w:name="_Toc433883001"/>
      <w:r>
        <w:rPr>
          <w:rFonts w:hint="eastAsia"/>
          <w:kern w:val="0"/>
        </w:rPr>
        <w:t>物</w:t>
      </w:r>
      <w:r w:rsidR="00BB35B0" w:rsidRPr="00A93244">
        <w:rPr>
          <w:kern w:val="0"/>
        </w:rPr>
        <w:t>化视图</w:t>
      </w:r>
      <w:bookmarkEnd w:id="11"/>
    </w:p>
    <w:p w14:paraId="7136536F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6D4DC1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前缀为MV_。按业务操作命名实体化视图。</w:t>
      </w:r>
    </w:p>
    <w:p w14:paraId="4C2BBFA3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2" w:name="_Toc433883002"/>
      <w:r w:rsidRPr="00A93244">
        <w:rPr>
          <w:kern w:val="0"/>
        </w:rPr>
        <w:t>存储过程</w:t>
      </w:r>
      <w:bookmarkEnd w:id="12"/>
    </w:p>
    <w:p w14:paraId="4563A2DC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3D2120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r w:rsidR="00CE5998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SP</w:t>
      </w:r>
      <w:r w:rsidRPr="003D2120">
        <w:rPr>
          <w:rFonts w:ascii="仿宋_GB2312" w:eastAsia="仿宋_GB2312" w:hAnsi="宋体" w:cs="Arial"/>
          <w:color w:val="333333"/>
          <w:kern w:val="0"/>
          <w:sz w:val="28"/>
          <w:szCs w:val="28"/>
        </w:rPr>
        <w:t>_ 。按业务操作命名存储过程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1A6BB92D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3" w:name="_Toc433883003"/>
      <w:r w:rsidRPr="00086E3B">
        <w:rPr>
          <w:kern w:val="0"/>
        </w:rPr>
        <w:t>触发器</w:t>
      </w:r>
      <w:bookmarkEnd w:id="13"/>
    </w:p>
    <w:p w14:paraId="31ABB25D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5C6A1B">
        <w:rPr>
          <w:rFonts w:ascii="仿宋_GB2312" w:eastAsia="仿宋_GB2312" w:hAnsi="宋体" w:cs="Arial"/>
          <w:color w:val="333333"/>
          <w:kern w:val="0"/>
          <w:sz w:val="28"/>
          <w:szCs w:val="28"/>
        </w:rPr>
        <w:t xml:space="preserve">前缀为Trig_ 。触发器名应是 前缀 + </w:t>
      </w:r>
      <w:commentRangeStart w:id="14"/>
      <w:r w:rsidRPr="005C6A1B">
        <w:rPr>
          <w:rFonts w:ascii="仿宋_GB2312" w:eastAsia="仿宋_GB2312" w:hAnsi="宋体" w:cs="Arial"/>
          <w:color w:val="333333"/>
          <w:kern w:val="0"/>
          <w:sz w:val="28"/>
          <w:szCs w:val="28"/>
        </w:rPr>
        <w:t>表</w:t>
      </w:r>
      <w:commentRangeEnd w:id="14"/>
      <w:r w:rsidR="000E5284">
        <w:rPr>
          <w:rStyle w:val="a9"/>
        </w:rPr>
        <w:commentReference w:id="14"/>
      </w:r>
      <w:r w:rsidRPr="005C6A1B">
        <w:rPr>
          <w:rFonts w:ascii="仿宋_GB2312" w:eastAsia="仿宋_GB2312" w:hAnsi="宋体" w:cs="Arial"/>
          <w:color w:val="333333"/>
          <w:kern w:val="0"/>
          <w:sz w:val="28"/>
          <w:szCs w:val="28"/>
        </w:rPr>
        <w:t>名 + 触发器名。</w:t>
      </w:r>
    </w:p>
    <w:p w14:paraId="22E66A69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5" w:name="_Toc433883004"/>
      <w:r w:rsidRPr="00153088">
        <w:rPr>
          <w:kern w:val="0"/>
        </w:rPr>
        <w:t>函数</w:t>
      </w:r>
      <w:bookmarkEnd w:id="15"/>
    </w:p>
    <w:p w14:paraId="7C8D02B3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A078F4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A078F4">
        <w:rPr>
          <w:rFonts w:ascii="仿宋_GB2312" w:eastAsia="仿宋_GB2312" w:hAnsi="宋体" w:cs="Arial"/>
          <w:color w:val="333333"/>
          <w:kern w:val="0"/>
          <w:sz w:val="28"/>
          <w:szCs w:val="28"/>
        </w:rPr>
        <w:t>Func</w:t>
      </w:r>
      <w:proofErr w:type="spellEnd"/>
      <w:r w:rsidRPr="00A078F4">
        <w:rPr>
          <w:rFonts w:ascii="仿宋_GB2312" w:eastAsia="仿宋_GB2312" w:hAnsi="宋体" w:cs="Arial"/>
          <w:color w:val="333333"/>
          <w:kern w:val="0"/>
          <w:sz w:val="28"/>
          <w:szCs w:val="28"/>
        </w:rPr>
        <w:t>_ 。按业务操作命名函数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48AD94F2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6" w:name="_Toc433883005"/>
      <w:r w:rsidRPr="00EF751E">
        <w:rPr>
          <w:kern w:val="0"/>
        </w:rPr>
        <w:t>数据包</w:t>
      </w:r>
      <w:bookmarkEnd w:id="16"/>
    </w:p>
    <w:p w14:paraId="4637F4EF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6813BE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6813BE">
        <w:rPr>
          <w:rFonts w:ascii="仿宋_GB2312" w:eastAsia="仿宋_GB2312" w:hAnsi="宋体" w:cs="Arial"/>
          <w:color w:val="333333"/>
          <w:kern w:val="0"/>
          <w:sz w:val="28"/>
          <w:szCs w:val="28"/>
        </w:rPr>
        <w:t>Pkg</w:t>
      </w:r>
      <w:proofErr w:type="spellEnd"/>
      <w:r w:rsidRPr="006813BE">
        <w:rPr>
          <w:rFonts w:ascii="仿宋_GB2312" w:eastAsia="仿宋_GB2312" w:hAnsi="宋体" w:cs="Arial"/>
          <w:color w:val="333333"/>
          <w:kern w:val="0"/>
          <w:sz w:val="28"/>
          <w:szCs w:val="28"/>
        </w:rPr>
        <w:t>_ 。按业务操作集合命名数据包。</w:t>
      </w:r>
    </w:p>
    <w:p w14:paraId="6BBC59AD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7" w:name="_Toc433883006"/>
      <w:r w:rsidRPr="004D3A84">
        <w:rPr>
          <w:kern w:val="0"/>
        </w:rPr>
        <w:t>序列</w:t>
      </w:r>
      <w:bookmarkEnd w:id="17"/>
    </w:p>
    <w:p w14:paraId="33C92E6B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019E5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E019E5">
        <w:rPr>
          <w:rFonts w:ascii="仿宋_GB2312" w:eastAsia="仿宋_GB2312" w:hAnsi="宋体" w:cs="Arial"/>
          <w:color w:val="333333"/>
          <w:kern w:val="0"/>
          <w:sz w:val="28"/>
          <w:szCs w:val="28"/>
        </w:rPr>
        <w:t>Seq</w:t>
      </w:r>
      <w:proofErr w:type="spellEnd"/>
      <w:r w:rsidRPr="00E019E5">
        <w:rPr>
          <w:rFonts w:ascii="仿宋_GB2312" w:eastAsia="仿宋_GB2312" w:hAnsi="宋体" w:cs="Arial"/>
          <w:color w:val="333333"/>
          <w:kern w:val="0"/>
          <w:sz w:val="28"/>
          <w:szCs w:val="28"/>
        </w:rPr>
        <w:t>_ 。按业务属性命名。</w:t>
      </w:r>
    </w:p>
    <w:p w14:paraId="4806A05A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18" w:name="_Toc433883007"/>
      <w:r w:rsidRPr="00D843AB">
        <w:rPr>
          <w:kern w:val="0"/>
        </w:rPr>
        <w:t>普通变量</w:t>
      </w:r>
      <w:bookmarkEnd w:id="18"/>
    </w:p>
    <w:p w14:paraId="41428299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FF73B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FF73BC">
        <w:rPr>
          <w:rFonts w:ascii="仿宋_GB2312" w:eastAsia="仿宋_GB2312" w:hAnsi="宋体" w:cs="Arial"/>
          <w:color w:val="333333"/>
          <w:kern w:val="0"/>
          <w:sz w:val="28"/>
          <w:szCs w:val="28"/>
        </w:rPr>
        <w:t>Var</w:t>
      </w:r>
      <w:proofErr w:type="spellEnd"/>
      <w:r w:rsidRPr="00FF73BC">
        <w:rPr>
          <w:rFonts w:ascii="仿宋_GB2312" w:eastAsia="仿宋_GB2312" w:hAnsi="宋体" w:cs="Arial"/>
          <w:color w:val="333333"/>
          <w:kern w:val="0"/>
          <w:sz w:val="28"/>
          <w:szCs w:val="28"/>
        </w:rPr>
        <w:t>_ 。 存放字符、数字、日期型</w:t>
      </w:r>
      <w:commentRangeStart w:id="19"/>
      <w:r w:rsidRPr="00FF73B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变量</w:t>
      </w:r>
      <w:commentRangeEnd w:id="19"/>
      <w:r w:rsidR="001D0AA3">
        <w:rPr>
          <w:rStyle w:val="a9"/>
        </w:rPr>
        <w:commentReference w:id="19"/>
      </w:r>
      <w:r w:rsidRPr="00FF73BC">
        <w:rPr>
          <w:rFonts w:ascii="仿宋_GB2312" w:eastAsia="仿宋_GB2312" w:hAnsi="宋体" w:cs="Arial"/>
          <w:color w:val="333333"/>
          <w:kern w:val="0"/>
          <w:sz w:val="28"/>
          <w:szCs w:val="28"/>
        </w:rPr>
        <w:t>。</w:t>
      </w:r>
    </w:p>
    <w:p w14:paraId="2F99029F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0" w:name="_Toc433883008"/>
      <w:r w:rsidRPr="00E64AA4">
        <w:rPr>
          <w:kern w:val="0"/>
        </w:rPr>
        <w:lastRenderedPageBreak/>
        <w:t>游标变量</w:t>
      </w:r>
      <w:bookmarkEnd w:id="20"/>
    </w:p>
    <w:p w14:paraId="1C065BD7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AA6FCA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前缀为Cur_ 。存放游标记录集。</w:t>
      </w:r>
    </w:p>
    <w:p w14:paraId="3AFE04EC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1" w:name="_Toc433883009"/>
      <w:r w:rsidRPr="00EE738D">
        <w:rPr>
          <w:kern w:val="0"/>
        </w:rPr>
        <w:t>记录型变量</w:t>
      </w:r>
      <w:bookmarkEnd w:id="21"/>
    </w:p>
    <w:p w14:paraId="3E0FA5F4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943F57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前缀为Rec_ 。 存放记录型数据。</w:t>
      </w:r>
    </w:p>
    <w:p w14:paraId="795E61C5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2" w:name="_Toc433883010"/>
      <w:proofErr w:type="gramStart"/>
      <w:r w:rsidRPr="003D420D">
        <w:rPr>
          <w:kern w:val="0"/>
        </w:rPr>
        <w:t>表类型</w:t>
      </w:r>
      <w:proofErr w:type="gramEnd"/>
      <w:r w:rsidRPr="003D420D">
        <w:rPr>
          <w:kern w:val="0"/>
        </w:rPr>
        <w:t>变量</w:t>
      </w:r>
      <w:bookmarkEnd w:id="22"/>
    </w:p>
    <w:p w14:paraId="34D9C47E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5B20DD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前缀为Tab_ 。 存放</w:t>
      </w:r>
      <w:proofErr w:type="gramStart"/>
      <w:r w:rsidRPr="005B20DD">
        <w:rPr>
          <w:rFonts w:ascii="仿宋_GB2312" w:eastAsia="仿宋_GB2312" w:hAnsi="宋体" w:cs="Arial"/>
          <w:color w:val="333333"/>
          <w:kern w:val="0"/>
          <w:sz w:val="28"/>
          <w:szCs w:val="28"/>
        </w:rPr>
        <w:t>表类型</w:t>
      </w:r>
      <w:proofErr w:type="gramEnd"/>
      <w:r w:rsidRPr="005B20DD">
        <w:rPr>
          <w:rFonts w:ascii="仿宋_GB2312" w:eastAsia="仿宋_GB2312" w:hAnsi="宋体" w:cs="Arial"/>
          <w:color w:val="333333"/>
          <w:kern w:val="0"/>
          <w:sz w:val="28"/>
          <w:szCs w:val="28"/>
        </w:rPr>
        <w:t>数据。</w:t>
      </w:r>
    </w:p>
    <w:p w14:paraId="2153EE6A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3" w:name="_Toc433883011"/>
      <w:r w:rsidRPr="0095036B">
        <w:rPr>
          <w:kern w:val="0"/>
        </w:rPr>
        <w:t>数据库链</w:t>
      </w:r>
      <w:r w:rsidR="009D2D3E">
        <w:rPr>
          <w:rFonts w:hint="eastAsia"/>
          <w:kern w:val="0"/>
        </w:rPr>
        <w:t>接</w:t>
      </w:r>
      <w:bookmarkEnd w:id="23"/>
    </w:p>
    <w:p w14:paraId="2BEE2DC7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A25E6E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前缀为</w:t>
      </w:r>
      <w:proofErr w:type="spellStart"/>
      <w:r w:rsidRPr="00A25E6E">
        <w:rPr>
          <w:rFonts w:ascii="仿宋_GB2312" w:eastAsia="仿宋_GB2312" w:hAnsi="宋体" w:cs="Arial"/>
          <w:color w:val="333333"/>
          <w:kern w:val="0"/>
          <w:sz w:val="28"/>
          <w:szCs w:val="28"/>
        </w:rPr>
        <w:t>dbl</w:t>
      </w:r>
      <w:proofErr w:type="spellEnd"/>
      <w:r w:rsidRPr="00A25E6E">
        <w:rPr>
          <w:rFonts w:ascii="仿宋_GB2312" w:eastAsia="仿宋_GB2312" w:hAnsi="宋体" w:cs="Arial"/>
          <w:color w:val="333333"/>
          <w:kern w:val="0"/>
          <w:sz w:val="28"/>
          <w:szCs w:val="28"/>
        </w:rPr>
        <w:t>_ 。 表示分布式数据库外部链接关系。</w:t>
      </w:r>
    </w:p>
    <w:p w14:paraId="6B5EF9E4" w14:textId="77777777" w:rsidR="00BB35B0" w:rsidRDefault="00BB35B0" w:rsidP="00BB35B0">
      <w:pPr>
        <w:pStyle w:val="2"/>
        <w:numPr>
          <w:ilvl w:val="1"/>
          <w:numId w:val="1"/>
        </w:numPr>
        <w:rPr>
          <w:kern w:val="0"/>
          <w:sz w:val="36"/>
          <w:szCs w:val="36"/>
        </w:rPr>
      </w:pPr>
      <w:bookmarkStart w:id="24" w:name="_Toc433883012"/>
      <w:r w:rsidRPr="00E40775">
        <w:rPr>
          <w:kern w:val="0"/>
          <w:sz w:val="36"/>
          <w:szCs w:val="36"/>
        </w:rPr>
        <w:t>命名</w:t>
      </w:r>
      <w:bookmarkEnd w:id="24"/>
    </w:p>
    <w:p w14:paraId="35A58E6C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5" w:name="_Toc433883013"/>
      <w:r w:rsidRPr="00442E4E">
        <w:rPr>
          <w:kern w:val="0"/>
        </w:rPr>
        <w:t>语言</w:t>
      </w:r>
      <w:bookmarkEnd w:id="25"/>
    </w:p>
    <w:p w14:paraId="2B55A2F9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9726D1">
        <w:rPr>
          <w:rFonts w:ascii="仿宋_GB2312" w:eastAsia="仿宋_GB2312" w:hAnsi="宋体" w:cs="Arial"/>
          <w:color w:val="333333"/>
          <w:kern w:val="0"/>
          <w:sz w:val="28"/>
          <w:szCs w:val="28"/>
        </w:rPr>
        <w:t>命名应该使用英文单词，避免使用拼音，特别不应该使用拼音简写。命名不允许使用中文或者特殊字符。</w:t>
      </w:r>
    </w:p>
    <w:p w14:paraId="0F59E6DA" w14:textId="77777777" w:rsidR="00BB35B0" w:rsidRPr="00703D2C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英文单词使用</w:t>
      </w:r>
      <w:proofErr w:type="gramStart"/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用</w:t>
      </w:r>
      <w:proofErr w:type="gramEnd"/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对象本身意义相对或相近的单词。选择最简单或最通用的单词。不能使用毫不相干的单词来命名</w:t>
      </w:r>
      <w:r w:rsidRPr="00703D2C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06F9FC1C" w14:textId="77777777" w:rsidR="00BB35B0" w:rsidRPr="00703D2C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当一个单词不能表达对象含义时，用词组组合，如果组合太长时，采用</w:t>
      </w:r>
      <w:proofErr w:type="gramStart"/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用</w:t>
      </w:r>
      <w:proofErr w:type="gramEnd"/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简或缩写，缩写要基本能表达原单词的意义。</w:t>
      </w:r>
    </w:p>
    <w:p w14:paraId="3F497984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当出现对象名重名时，是不同类型对象时，</w:t>
      </w:r>
      <w:proofErr w:type="gramStart"/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加类型</w:t>
      </w:r>
      <w:proofErr w:type="gramEnd"/>
      <w:r w:rsidRPr="00703D2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前缀或后缀以示区别。</w:t>
      </w:r>
    </w:p>
    <w:p w14:paraId="00C79167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6" w:name="_Toc433883014"/>
      <w:r w:rsidRPr="005D5464">
        <w:rPr>
          <w:kern w:val="0"/>
        </w:rPr>
        <w:lastRenderedPageBreak/>
        <w:t>大小写</w:t>
      </w:r>
      <w:bookmarkEnd w:id="26"/>
    </w:p>
    <w:p w14:paraId="0321C4BC" w14:textId="77777777" w:rsidR="00BB35B0" w:rsidRDefault="005905A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/>
          <w:color w:val="333333"/>
          <w:kern w:val="0"/>
          <w:sz w:val="28"/>
          <w:szCs w:val="28"/>
        </w:rPr>
        <w:t>名称一律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小</w:t>
      </w:r>
      <w:r w:rsidR="00BB35B0" w:rsidRPr="00FE63BA">
        <w:rPr>
          <w:rFonts w:ascii="仿宋_GB2312" w:eastAsia="仿宋_GB2312" w:hAnsi="宋体" w:cs="Arial"/>
          <w:color w:val="333333"/>
          <w:kern w:val="0"/>
          <w:sz w:val="28"/>
          <w:szCs w:val="28"/>
        </w:rPr>
        <w:t>写，以方便不同数据库移植，以及避免程序调用问题。</w:t>
      </w:r>
    </w:p>
    <w:p w14:paraId="41850922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7" w:name="_Toc433883015"/>
      <w:r w:rsidRPr="00CF5CF7">
        <w:rPr>
          <w:kern w:val="0"/>
        </w:rPr>
        <w:t>单词分隔</w:t>
      </w:r>
      <w:bookmarkEnd w:id="27"/>
    </w:p>
    <w:p w14:paraId="27BC4277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EC2CA3">
        <w:rPr>
          <w:rFonts w:ascii="仿宋_GB2312" w:eastAsia="仿宋_GB2312" w:hAnsi="宋体" w:cs="Arial"/>
          <w:color w:val="333333"/>
          <w:kern w:val="0"/>
          <w:sz w:val="28"/>
          <w:szCs w:val="28"/>
        </w:rPr>
        <w:t>命名的各单词之间可以使用下划线进行分隔。</w:t>
      </w:r>
    </w:p>
    <w:p w14:paraId="7C4EAA0A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8" w:name="_Toc433883016"/>
      <w:r w:rsidRPr="00143166">
        <w:rPr>
          <w:kern w:val="0"/>
        </w:rPr>
        <w:t>保留字</w:t>
      </w:r>
      <w:bookmarkEnd w:id="28"/>
    </w:p>
    <w:p w14:paraId="70DE4787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3456C3">
        <w:rPr>
          <w:rFonts w:ascii="仿宋_GB2312" w:eastAsia="仿宋_GB2312" w:hAnsi="宋体" w:cs="Arial"/>
          <w:color w:val="333333"/>
          <w:kern w:val="0"/>
          <w:sz w:val="28"/>
          <w:szCs w:val="28"/>
        </w:rPr>
        <w:t>命名不允许使用</w:t>
      </w:r>
      <w:hyperlink r:id="rId10" w:history="1">
        <w:r w:rsidRPr="003456C3">
          <w:rPr>
            <w:rFonts w:ascii="仿宋_GB2312" w:eastAsia="仿宋_GB2312" w:hAnsi="宋体" w:cs="Arial"/>
            <w:color w:val="333333"/>
            <w:kern w:val="0"/>
            <w:sz w:val="28"/>
            <w:szCs w:val="28"/>
          </w:rPr>
          <w:t>SQL</w:t>
        </w:r>
      </w:hyperlink>
      <w:r w:rsidRPr="003456C3">
        <w:rPr>
          <w:rFonts w:ascii="仿宋_GB2312" w:eastAsia="仿宋_GB2312" w:hAnsi="宋体" w:cs="Arial"/>
          <w:color w:val="333333"/>
          <w:kern w:val="0"/>
          <w:sz w:val="28"/>
          <w:szCs w:val="28"/>
        </w:rPr>
        <w:t>保留字。</w:t>
      </w:r>
    </w:p>
    <w:p w14:paraId="1A6AF6AA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29" w:name="_Toc433883017"/>
      <w:r w:rsidRPr="00B21342">
        <w:rPr>
          <w:kern w:val="0"/>
        </w:rPr>
        <w:t>命名长度</w:t>
      </w:r>
      <w:bookmarkEnd w:id="29"/>
    </w:p>
    <w:p w14:paraId="14858B89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325C83">
        <w:rPr>
          <w:rFonts w:ascii="仿宋_GB2312" w:eastAsia="仿宋_GB2312" w:hAnsi="宋体" w:cs="Arial"/>
          <w:color w:val="333333"/>
          <w:kern w:val="0"/>
          <w:sz w:val="28"/>
          <w:szCs w:val="28"/>
        </w:rPr>
        <w:t>表名、字段名、视图名长度应限制在20个字符内(含前缀)。</w:t>
      </w:r>
    </w:p>
    <w:p w14:paraId="6246CDF3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30" w:name="_Toc433883018"/>
      <w:r w:rsidRPr="00421520">
        <w:rPr>
          <w:kern w:val="0"/>
        </w:rPr>
        <w:t>字段名称</w:t>
      </w:r>
      <w:bookmarkEnd w:id="30"/>
    </w:p>
    <w:p w14:paraId="5157D28C" w14:textId="77777777" w:rsidR="00BB35B0" w:rsidRPr="001C248C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同一个字段名在一个数据库中只能代表一个意思。比如telephone在一个表中代表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“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电话号码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”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的意思，在另外一个表中就不能代表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“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手机号码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”</w:t>
      </w: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的意思。</w:t>
      </w:r>
    </w:p>
    <w:p w14:paraId="31351496" w14:textId="77777777" w:rsidR="003E0C85" w:rsidRDefault="00BB35B0" w:rsidP="00AF4C03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1C248C">
        <w:rPr>
          <w:rFonts w:ascii="仿宋_GB2312" w:eastAsia="仿宋_GB2312" w:hAnsi="宋体" w:cs="Arial"/>
          <w:color w:val="333333"/>
          <w:kern w:val="0"/>
          <w:sz w:val="28"/>
          <w:szCs w:val="28"/>
        </w:rPr>
        <w:t>不同的表用于相同内容的字段应该采用同样的名称，字段类型定义。</w:t>
      </w:r>
    </w:p>
    <w:p w14:paraId="5C637C28" w14:textId="77777777" w:rsidR="00AF4C03" w:rsidRDefault="00AF4C03" w:rsidP="00AF4C03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 xml:space="preserve"> 例如：</w:t>
      </w:r>
    </w:p>
    <w:tbl>
      <w:tblPr>
        <w:tblW w:w="5319" w:type="dxa"/>
        <w:tblInd w:w="86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3"/>
        <w:gridCol w:w="1992"/>
        <w:gridCol w:w="1984"/>
      </w:tblGrid>
      <w:tr w:rsidR="003E0C85" w:rsidRPr="00E04BED" w14:paraId="10D46C39" w14:textId="77777777" w:rsidTr="003E0C85">
        <w:trPr>
          <w:trHeight w:val="285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EF72D" w14:textId="77777777" w:rsidR="003E0C85" w:rsidRPr="00E04BED" w:rsidRDefault="003E0C85" w:rsidP="000B1F7B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行为名称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7D61B9" w14:textId="77777777" w:rsidR="003E0C85" w:rsidRPr="00E04BED" w:rsidRDefault="003E0C85" w:rsidP="000B1F7B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行为英文名称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AD119" w14:textId="77777777" w:rsidR="003E0C85" w:rsidRPr="00E04BED" w:rsidRDefault="003E0C85" w:rsidP="000B1F7B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英文缩写</w:t>
            </w:r>
          </w:p>
        </w:tc>
      </w:tr>
      <w:tr w:rsidR="003E0C85" w:rsidRPr="001162E2" w14:paraId="51B708CE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488CC4" w14:textId="77777777" w:rsidR="003E0C85" w:rsidRPr="001162E2" w:rsidRDefault="00F060EE" w:rsidP="000B1F7B">
            <w:r>
              <w:rPr>
                <w:rFonts w:hint="eastAsia"/>
              </w:rPr>
              <w:t>计数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D0EAD" w14:textId="77777777" w:rsidR="003E0C85" w:rsidRPr="001162E2" w:rsidRDefault="00F060EE" w:rsidP="000B1F7B">
            <w:r w:rsidRPr="00F060EE">
              <w:t>Count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8C3A9" w14:textId="77777777" w:rsidR="003E0C85" w:rsidRPr="001162E2" w:rsidRDefault="003E0C85" w:rsidP="000B1F7B">
            <w:proofErr w:type="spellStart"/>
            <w:r>
              <w:rPr>
                <w:rFonts w:hint="eastAsia"/>
              </w:rPr>
              <w:t>cnt</w:t>
            </w:r>
            <w:proofErr w:type="spellEnd"/>
          </w:p>
        </w:tc>
      </w:tr>
      <w:tr w:rsidR="003E0C85" w:rsidRPr="001162E2" w14:paraId="534BF8EE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D99B94" w14:textId="77777777" w:rsidR="003E0C85" w:rsidRPr="001162E2" w:rsidRDefault="003E0C85" w:rsidP="000B1F7B">
            <w:r>
              <w:rPr>
                <w:rFonts w:hint="eastAsia"/>
              </w:rPr>
              <w:t>金额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26751" w14:textId="77777777" w:rsidR="003E0C85" w:rsidRPr="001162E2" w:rsidRDefault="003E0C85" w:rsidP="000B1F7B">
            <w:r w:rsidRPr="003E0C85">
              <w:t>Amount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24D4B" w14:textId="77777777" w:rsidR="003E0C85" w:rsidRPr="001162E2" w:rsidRDefault="003E0C85" w:rsidP="000B1F7B">
            <w:proofErr w:type="spellStart"/>
            <w:r>
              <w:rPr>
                <w:rFonts w:hint="eastAsia"/>
              </w:rPr>
              <w:t>amt</w:t>
            </w:r>
            <w:proofErr w:type="spellEnd"/>
          </w:p>
        </w:tc>
      </w:tr>
      <w:tr w:rsidR="003E0C85" w:rsidRPr="001162E2" w14:paraId="41979EE9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99B5A1" w14:textId="77777777" w:rsidR="003E0C85" w:rsidRPr="001162E2" w:rsidRDefault="003E0C85" w:rsidP="000B1F7B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D9A766" w14:textId="610E3707" w:rsidR="003E0C85" w:rsidRPr="001162E2" w:rsidRDefault="00BB3767" w:rsidP="000B1F7B"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</w:t>
            </w:r>
            <w:r w:rsidR="003E0C8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eixin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F7B997" w14:textId="497E55E0" w:rsidR="003E0C85" w:rsidRPr="001162E2" w:rsidRDefault="00BB3767" w:rsidP="000B1F7B">
            <w:proofErr w:type="spellStart"/>
            <w:r>
              <w:t>W</w:t>
            </w:r>
            <w:r w:rsidR="003E0C85">
              <w:rPr>
                <w:rFonts w:hint="eastAsia"/>
              </w:rPr>
              <w:t>x</w:t>
            </w:r>
            <w:proofErr w:type="spellEnd"/>
          </w:p>
        </w:tc>
      </w:tr>
      <w:tr w:rsidR="003E0C85" w:rsidRPr="001162E2" w14:paraId="6761CA3B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82E4D" w14:textId="77777777" w:rsidR="003E0C85" w:rsidRPr="001162E2" w:rsidRDefault="003E0C85" w:rsidP="000B1F7B">
            <w:r>
              <w:rPr>
                <w:rFonts w:hint="eastAsia"/>
              </w:rPr>
              <w:t>成功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5421F" w14:textId="77777777" w:rsidR="003E0C85" w:rsidRPr="001162E2" w:rsidRDefault="003E0C85" w:rsidP="000B1F7B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success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568CBB" w14:textId="77777777" w:rsidR="003E0C85" w:rsidRPr="001162E2" w:rsidRDefault="003E0C85" w:rsidP="000B1F7B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succ</w:t>
            </w:r>
            <w:proofErr w:type="spellEnd"/>
          </w:p>
        </w:tc>
      </w:tr>
      <w:tr w:rsidR="003E0C85" w:rsidRPr="001162E2" w14:paraId="44ADA390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833A5" w14:textId="77777777" w:rsidR="003E0C85" w:rsidRPr="001162E2" w:rsidRDefault="003E0C85" w:rsidP="000B1F7B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支付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1FE3C" w14:textId="3D3B0550" w:rsidR="003E0C85" w:rsidRPr="001162E2" w:rsidRDefault="00BB3767" w:rsidP="000B1F7B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</w:t>
            </w:r>
            <w:r w:rsidR="003E0C8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830D9A" w14:textId="77777777" w:rsidR="003E0C85" w:rsidRPr="001162E2" w:rsidRDefault="003E0C85" w:rsidP="000B1F7B">
            <w:r>
              <w:rPr>
                <w:rFonts w:hint="eastAsia"/>
              </w:rPr>
              <w:t>pay</w:t>
            </w:r>
          </w:p>
        </w:tc>
      </w:tr>
      <w:tr w:rsidR="003E0C85" w:rsidRPr="001162E2" w14:paraId="08D02AEF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68A440" w14:textId="77777777" w:rsidR="003E0C85" w:rsidRPr="001162E2" w:rsidRDefault="00097CA1" w:rsidP="000B1F7B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21C64" w14:textId="77777777" w:rsidR="003E0C85" w:rsidRPr="001162E2" w:rsidRDefault="00097CA1" w:rsidP="000B1F7B">
            <w:r w:rsidRPr="00097CA1">
              <w:t>Address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80CCF" w14:textId="77777777" w:rsidR="003E0C85" w:rsidRPr="001162E2" w:rsidRDefault="00097CA1" w:rsidP="000B1F7B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3E0C85" w:rsidRPr="001162E2" w14:paraId="5F40A787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BBC1C" w14:textId="77777777" w:rsidR="003E0C85" w:rsidRPr="001162E2" w:rsidRDefault="00097CA1" w:rsidP="000B1F7B">
            <w:r>
              <w:rPr>
                <w:rFonts w:hint="eastAsia"/>
              </w:rPr>
              <w:t>订单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3C5B3C" w14:textId="057C8986" w:rsidR="003E0C85" w:rsidRPr="001162E2" w:rsidRDefault="00BB3767" w:rsidP="000B1F7B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</w:t>
            </w:r>
            <w:r w:rsidR="00097CA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4D734" w14:textId="77777777" w:rsidR="003E0C85" w:rsidRPr="001162E2" w:rsidRDefault="00097CA1" w:rsidP="000B1F7B">
            <w:proofErr w:type="spellStart"/>
            <w:r>
              <w:rPr>
                <w:rFonts w:hint="eastAsia"/>
              </w:rPr>
              <w:t>ord</w:t>
            </w:r>
            <w:proofErr w:type="spellEnd"/>
          </w:p>
        </w:tc>
      </w:tr>
      <w:tr w:rsidR="003E0C85" w:rsidRPr="001162E2" w14:paraId="71455741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7C461" w14:textId="77777777" w:rsidR="003E0C85" w:rsidRPr="001162E2" w:rsidRDefault="00097CA1" w:rsidP="000B1F7B">
            <w:r>
              <w:rPr>
                <w:rFonts w:hint="eastAsia"/>
              </w:rPr>
              <w:t>渠道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58B03" w14:textId="77777777" w:rsidR="003E0C85" w:rsidRPr="001162E2" w:rsidRDefault="003E0C85" w:rsidP="000B1F7B">
            <w:r w:rsidRPr="001162E2">
              <w:t>Channel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12E0C2" w14:textId="77777777" w:rsidR="003E0C85" w:rsidRPr="001162E2" w:rsidRDefault="00097CA1" w:rsidP="000B1F7B">
            <w:proofErr w:type="spellStart"/>
            <w:r>
              <w:rPr>
                <w:rFonts w:hint="eastAsia"/>
              </w:rPr>
              <w:t>chl</w:t>
            </w:r>
            <w:proofErr w:type="spellEnd"/>
          </w:p>
        </w:tc>
      </w:tr>
      <w:tr w:rsidR="003E0C85" w:rsidRPr="001162E2" w14:paraId="0DF707B4" w14:textId="77777777" w:rsidTr="003E0C85">
        <w:trPr>
          <w:trHeight w:val="285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13E38" w14:textId="77777777" w:rsidR="003E0C85" w:rsidRPr="001162E2" w:rsidRDefault="006738BF" w:rsidP="000B1F7B">
            <w:r>
              <w:rPr>
                <w:rFonts w:hint="eastAsia"/>
              </w:rPr>
              <w:t>完成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2CA982" w14:textId="77777777" w:rsidR="003E0C85" w:rsidRPr="001162E2" w:rsidRDefault="006738BF" w:rsidP="000B1F7B">
            <w:r>
              <w:rPr>
                <w:rFonts w:hint="eastAsia"/>
              </w:rPr>
              <w:t>F</w:t>
            </w:r>
            <w:r w:rsidRPr="006738BF">
              <w:t>inish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FBEC9" w14:textId="45BC8983" w:rsidR="003E0C85" w:rsidRPr="001162E2" w:rsidRDefault="00BB3767" w:rsidP="000B1F7B">
            <w:r>
              <w:t>F</w:t>
            </w:r>
            <w:r w:rsidR="006738BF">
              <w:rPr>
                <w:rFonts w:hint="eastAsia"/>
              </w:rPr>
              <w:t>in</w:t>
            </w:r>
          </w:p>
        </w:tc>
      </w:tr>
    </w:tbl>
    <w:p w14:paraId="58EF4055" w14:textId="77777777" w:rsidR="003E0C85" w:rsidRDefault="003E0C85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</w:p>
    <w:p w14:paraId="6D83E2B4" w14:textId="77777777" w:rsidR="00BB35B0" w:rsidRPr="001C248C" w:rsidRDefault="00BB35B0" w:rsidP="00BB35B0">
      <w:pPr>
        <w:pStyle w:val="2"/>
        <w:numPr>
          <w:ilvl w:val="1"/>
          <w:numId w:val="1"/>
        </w:numPr>
        <w:rPr>
          <w:kern w:val="0"/>
          <w:sz w:val="36"/>
          <w:szCs w:val="36"/>
        </w:rPr>
      </w:pPr>
      <w:bookmarkStart w:id="31" w:name="_Toc433883019"/>
      <w:r w:rsidRPr="001C248C">
        <w:rPr>
          <w:kern w:val="0"/>
          <w:sz w:val="36"/>
          <w:szCs w:val="36"/>
        </w:rPr>
        <w:t>数据类型</w:t>
      </w:r>
      <w:bookmarkEnd w:id="31"/>
    </w:p>
    <w:p w14:paraId="779D0DD2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32" w:name="_Toc433883020"/>
      <w:r w:rsidRPr="001C5A64">
        <w:rPr>
          <w:kern w:val="0"/>
        </w:rPr>
        <w:t>字符型</w:t>
      </w:r>
      <w:bookmarkEnd w:id="32"/>
    </w:p>
    <w:p w14:paraId="5F2829FF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2D7EE3">
        <w:rPr>
          <w:rFonts w:ascii="仿宋_GB2312" w:eastAsia="仿宋_GB2312" w:hAnsi="宋体" w:cs="Arial"/>
          <w:color w:val="333333"/>
          <w:kern w:val="0"/>
          <w:sz w:val="28"/>
          <w:szCs w:val="28"/>
        </w:rPr>
        <w:t>固定长度的字串类型采用char，长度不固定的字串类型采用varchar。避免在长度不固定的情况下采用char类型。如果在数据迁移等出现以上情况，则必须使用trim()函数截去字串后的空格。</w:t>
      </w:r>
    </w:p>
    <w:p w14:paraId="22E00D74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33" w:name="_Toc433883021"/>
      <w:r w:rsidRPr="00D82857">
        <w:rPr>
          <w:kern w:val="0"/>
        </w:rPr>
        <w:t>数字型</w:t>
      </w:r>
      <w:bookmarkEnd w:id="33"/>
    </w:p>
    <w:p w14:paraId="0870F19D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76795B">
        <w:rPr>
          <w:rFonts w:ascii="仿宋_GB2312" w:eastAsia="仿宋_GB2312" w:hAnsi="宋体" w:cs="Arial"/>
          <w:color w:val="333333"/>
          <w:kern w:val="0"/>
          <w:sz w:val="28"/>
          <w:szCs w:val="28"/>
        </w:rPr>
        <w:t>数字型字段尽量采用number</w:t>
      </w:r>
      <w:r>
        <w:rPr>
          <w:rFonts w:ascii="仿宋_GB2312" w:eastAsia="仿宋_GB2312" w:hAnsi="宋体" w:cs="Arial"/>
          <w:color w:val="333333"/>
          <w:kern w:val="0"/>
          <w:sz w:val="28"/>
          <w:szCs w:val="28"/>
        </w:rPr>
        <w:t>类型</w:t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，要注意</w:t>
      </w:r>
      <w:commentRangeStart w:id="34"/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精度</w:t>
      </w:r>
      <w:commentRangeEnd w:id="34"/>
      <w:r w:rsidR="001D0AA3">
        <w:rPr>
          <w:rStyle w:val="a9"/>
        </w:rPr>
        <w:commentReference w:id="34"/>
      </w:r>
      <w:r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。</w:t>
      </w:r>
    </w:p>
    <w:p w14:paraId="6FF1B8AC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36" w:name="_Toc433883022"/>
      <w:r w:rsidRPr="00F53709">
        <w:rPr>
          <w:kern w:val="0"/>
        </w:rPr>
        <w:t>日期和时间</w:t>
      </w:r>
      <w:bookmarkEnd w:id="36"/>
    </w:p>
    <w:p w14:paraId="274697DF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143D2F">
        <w:rPr>
          <w:kern w:val="0"/>
        </w:rPr>
        <w:t>系统时间</w:t>
      </w:r>
    </w:p>
    <w:p w14:paraId="5A3D0360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B82837">
        <w:rPr>
          <w:rFonts w:ascii="仿宋_GB2312" w:eastAsia="仿宋_GB2312" w:hAnsi="宋体" w:cs="Arial"/>
          <w:color w:val="333333"/>
          <w:kern w:val="0"/>
          <w:sz w:val="28"/>
          <w:szCs w:val="28"/>
        </w:rPr>
        <w:t>由数据库产生的系统时间首选数据库的日期型，如DATE类型。</w:t>
      </w:r>
    </w:p>
    <w:p w14:paraId="71B77102" w14:textId="77777777" w:rsidR="00BB35B0" w:rsidRDefault="00BB35B0" w:rsidP="00BB35B0">
      <w:pPr>
        <w:pStyle w:val="4"/>
        <w:numPr>
          <w:ilvl w:val="3"/>
          <w:numId w:val="1"/>
        </w:numPr>
        <w:rPr>
          <w:kern w:val="0"/>
        </w:rPr>
      </w:pPr>
      <w:r w:rsidRPr="00132C99">
        <w:rPr>
          <w:kern w:val="0"/>
        </w:rPr>
        <w:t>外部时间</w:t>
      </w:r>
    </w:p>
    <w:p w14:paraId="25775296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F33D9E">
        <w:rPr>
          <w:rFonts w:ascii="仿宋_GB2312" w:eastAsia="仿宋_GB2312" w:hAnsi="宋体" w:cs="Arial"/>
          <w:color w:val="333333"/>
          <w:kern w:val="0"/>
          <w:sz w:val="28"/>
          <w:szCs w:val="28"/>
        </w:rPr>
        <w:t>由数据导入或外部应用程序产生的日期时间类型采用varchar类型，数据格式采用：YYYYMMDDHH24MISS。</w:t>
      </w:r>
    </w:p>
    <w:p w14:paraId="6DA81DE1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37" w:name="_Toc433883023"/>
      <w:r w:rsidRPr="00D97B7E">
        <w:rPr>
          <w:kern w:val="0"/>
        </w:rPr>
        <w:lastRenderedPageBreak/>
        <w:t>大字段</w:t>
      </w:r>
      <w:bookmarkEnd w:id="37"/>
    </w:p>
    <w:p w14:paraId="658F3553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3F2975">
        <w:rPr>
          <w:rFonts w:ascii="仿宋_GB2312" w:eastAsia="仿宋_GB2312" w:hAnsi="宋体" w:cs="Arial"/>
          <w:color w:val="333333"/>
          <w:kern w:val="0"/>
          <w:sz w:val="28"/>
          <w:szCs w:val="28"/>
        </w:rPr>
        <w:t>如无特别需要，避免使用大字段(blob，</w:t>
      </w:r>
      <w:proofErr w:type="spellStart"/>
      <w:r w:rsidRPr="003F2975">
        <w:rPr>
          <w:rFonts w:ascii="仿宋_GB2312" w:eastAsia="仿宋_GB2312" w:hAnsi="宋体" w:cs="Arial"/>
          <w:color w:val="333333"/>
          <w:kern w:val="0"/>
          <w:sz w:val="28"/>
          <w:szCs w:val="28"/>
        </w:rPr>
        <w:t>clob</w:t>
      </w:r>
      <w:proofErr w:type="spellEnd"/>
      <w:r w:rsidRPr="003F2975">
        <w:rPr>
          <w:rFonts w:ascii="仿宋_GB2312" w:eastAsia="仿宋_GB2312" w:hAnsi="宋体" w:cs="Arial"/>
          <w:color w:val="333333"/>
          <w:kern w:val="0"/>
          <w:sz w:val="28"/>
          <w:szCs w:val="28"/>
        </w:rPr>
        <w:t>，long，text，image等)。</w:t>
      </w:r>
    </w:p>
    <w:p w14:paraId="41FDA345" w14:textId="77777777" w:rsidR="00BB35B0" w:rsidRDefault="00BB35B0" w:rsidP="00BB35B0">
      <w:pPr>
        <w:pStyle w:val="3"/>
        <w:numPr>
          <w:ilvl w:val="2"/>
          <w:numId w:val="1"/>
        </w:numPr>
        <w:rPr>
          <w:kern w:val="0"/>
        </w:rPr>
      </w:pPr>
      <w:bookmarkStart w:id="38" w:name="_Toc433883024"/>
      <w:r w:rsidRPr="00B2357B">
        <w:rPr>
          <w:kern w:val="0"/>
        </w:rPr>
        <w:t>唯一键</w:t>
      </w:r>
      <w:bookmarkEnd w:id="38"/>
    </w:p>
    <w:p w14:paraId="3A6D5A0B" w14:textId="77777777" w:rsidR="00BB35B0" w:rsidRDefault="00BB35B0" w:rsidP="00BB35B0">
      <w:pPr>
        <w:spacing w:line="360" w:lineRule="auto"/>
        <w:ind w:firstLineChars="202" w:firstLine="566"/>
        <w:rPr>
          <w:rFonts w:ascii="仿宋_GB2312" w:eastAsia="仿宋_GB2312" w:hAnsi="宋体" w:cs="Arial"/>
          <w:color w:val="333333"/>
          <w:kern w:val="0"/>
          <w:sz w:val="28"/>
          <w:szCs w:val="28"/>
        </w:rPr>
      </w:pPr>
      <w:r w:rsidRPr="006F35E5">
        <w:rPr>
          <w:rFonts w:ascii="仿宋_GB2312" w:eastAsia="仿宋_GB2312" w:hAnsi="宋体" w:cs="Arial"/>
          <w:color w:val="333333"/>
          <w:kern w:val="0"/>
          <w:sz w:val="28"/>
          <w:szCs w:val="28"/>
        </w:rPr>
        <w:t>对于数字型唯一键值，尽可能用</w:t>
      </w:r>
      <w:r w:rsidR="00703743">
        <w:rPr>
          <w:rFonts w:ascii="仿宋_GB2312" w:eastAsia="仿宋_GB2312" w:hAnsi="宋体" w:cs="Arial" w:hint="eastAsia"/>
          <w:color w:val="333333"/>
          <w:kern w:val="0"/>
          <w:sz w:val="28"/>
          <w:szCs w:val="28"/>
        </w:rPr>
        <w:t>自增</w:t>
      </w:r>
      <w:r w:rsidRPr="006F35E5">
        <w:rPr>
          <w:rFonts w:ascii="仿宋_GB2312" w:eastAsia="仿宋_GB2312" w:hAnsi="宋体" w:cs="Arial"/>
          <w:color w:val="333333"/>
          <w:kern w:val="0"/>
          <w:sz w:val="28"/>
          <w:szCs w:val="28"/>
        </w:rPr>
        <w:t>产生。</w:t>
      </w:r>
    </w:p>
    <w:sectPr w:rsidR="00BB35B0" w:rsidSect="008610D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hibaowei" w:date="2015-10-29T17:17:00Z" w:initials="s">
    <w:p w14:paraId="1D124696" w14:textId="77777777" w:rsidR="002124D4" w:rsidRDefault="002124D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对于</w:t>
      </w:r>
      <w:r>
        <w:t>我们公司，可能的</w:t>
      </w:r>
      <w:r>
        <w:rPr>
          <w:rFonts w:hint="eastAsia"/>
        </w:rPr>
        <w:t>应用</w:t>
      </w:r>
      <w:r>
        <w:t>包括：商户、订单、商品、</w:t>
      </w:r>
      <w:r>
        <w:rPr>
          <w:rFonts w:hint="eastAsia"/>
        </w:rPr>
        <w:t>财务</w:t>
      </w:r>
      <w:r>
        <w:t>、返款、促销</w:t>
      </w:r>
      <w:r>
        <w:rPr>
          <w:rFonts w:hint="eastAsia"/>
        </w:rPr>
        <w:t>、</w:t>
      </w:r>
      <w:r>
        <w:t>客户、</w:t>
      </w:r>
      <w:r>
        <w:rPr>
          <w:rFonts w:hint="eastAsia"/>
        </w:rPr>
        <w:t>供应</w:t>
      </w:r>
      <w:r>
        <w:t>链等</w:t>
      </w:r>
    </w:p>
  </w:comment>
  <w:comment w:id="6" w:author="shibaowei" w:date="2015-10-29T17:22:00Z" w:initials="s">
    <w:p w14:paraId="612ABCDC" w14:textId="77777777" w:rsidR="002124D4" w:rsidRDefault="002124D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由于</w:t>
      </w:r>
      <w:r>
        <w:t>表名有长度限制，建议数据库实例名称不包括在表前缀中，而在</w:t>
      </w:r>
      <w:r>
        <w:t>SQL</w:t>
      </w:r>
      <w:r>
        <w:t>代码中</w:t>
      </w:r>
      <w:r>
        <w:rPr>
          <w:rFonts w:hint="eastAsia"/>
        </w:rPr>
        <w:t>加</w:t>
      </w:r>
      <w:r>
        <w:t>上实例前缀</w:t>
      </w:r>
      <w:r>
        <w:rPr>
          <w:rFonts w:hint="eastAsia"/>
        </w:rPr>
        <w:t>，</w:t>
      </w:r>
      <w:r>
        <w:t>避免表名长度不够用</w:t>
      </w:r>
    </w:p>
  </w:comment>
  <w:comment w:id="9" w:author="shibaowei" w:date="2015-10-29T17:26:00Z" w:initials="s">
    <w:p w14:paraId="3F9C31FE" w14:textId="77777777" w:rsidR="002124D4" w:rsidRDefault="002124D4">
      <w:pPr>
        <w:pStyle w:val="aa"/>
      </w:pPr>
      <w:r>
        <w:rPr>
          <w:rStyle w:val="a9"/>
        </w:rPr>
        <w:annotationRef/>
      </w:r>
      <w:r w:rsidR="0086290A">
        <w:rPr>
          <w:rFonts w:hint="eastAsia"/>
        </w:rPr>
        <w:t>普通</w:t>
      </w:r>
      <w:r>
        <w:rPr>
          <w:rFonts w:hint="eastAsia"/>
        </w:rPr>
        <w:t>索引前缀</w:t>
      </w:r>
      <w:r>
        <w:t>建议简化为</w:t>
      </w:r>
      <w:r>
        <w:t>IX</w:t>
      </w:r>
      <w:r>
        <w:rPr>
          <w:rFonts w:hint="eastAsia"/>
        </w:rPr>
        <w:t>_</w:t>
      </w:r>
      <w:r w:rsidR="0086290A">
        <w:rPr>
          <w:rFonts w:hint="eastAsia"/>
        </w:rPr>
        <w:t>，</w:t>
      </w:r>
      <w:r w:rsidR="0086290A">
        <w:t>唯一索引</w:t>
      </w:r>
      <w:r w:rsidR="0086290A">
        <w:rPr>
          <w:rFonts w:hint="eastAsia"/>
        </w:rPr>
        <w:t>前缀</w:t>
      </w:r>
      <w:r w:rsidR="0086290A">
        <w:t>建议简化为</w:t>
      </w:r>
      <w:r w:rsidR="0086290A">
        <w:rPr>
          <w:rFonts w:hint="eastAsia"/>
        </w:rPr>
        <w:t>UX_</w:t>
      </w:r>
      <w:r w:rsidR="0086290A">
        <w:rPr>
          <w:rFonts w:hint="eastAsia"/>
        </w:rPr>
        <w:t>，主</w:t>
      </w:r>
      <w:r w:rsidR="0086290A">
        <w:t>键索引</w:t>
      </w:r>
      <w:r w:rsidR="0086290A">
        <w:rPr>
          <w:rFonts w:hint="eastAsia"/>
        </w:rPr>
        <w:t>前缀建议</w:t>
      </w:r>
      <w:r w:rsidR="0086290A">
        <w:t>用</w:t>
      </w:r>
      <w:r w:rsidR="0086290A">
        <w:rPr>
          <w:rFonts w:hint="eastAsia"/>
        </w:rPr>
        <w:t>PK_</w:t>
      </w:r>
      <w:r w:rsidR="0086290A">
        <w:rPr>
          <w:rFonts w:hint="eastAsia"/>
        </w:rPr>
        <w:t>，</w:t>
      </w:r>
      <w:proofErr w:type="gramStart"/>
      <w:r w:rsidR="0086290A">
        <w:t>外建索引</w:t>
      </w:r>
      <w:proofErr w:type="gramEnd"/>
      <w:r w:rsidR="0086290A">
        <w:t>前缀建议用</w:t>
      </w:r>
      <w:r w:rsidR="0086290A">
        <w:rPr>
          <w:rFonts w:hint="eastAsia"/>
        </w:rPr>
        <w:t>FK_</w:t>
      </w:r>
    </w:p>
  </w:comment>
  <w:comment w:id="14" w:author="shibaowei" w:date="2015-10-29T18:10:00Z" w:initials="s">
    <w:p w14:paraId="6636B097" w14:textId="77777777" w:rsidR="000E5284" w:rsidRDefault="000E5284">
      <w:pPr>
        <w:pStyle w:val="aa"/>
      </w:pPr>
      <w:r>
        <w:rPr>
          <w:rStyle w:val="a9"/>
        </w:rPr>
        <w:annotationRef/>
      </w:r>
      <w:r w:rsidR="001D0AA3">
        <w:rPr>
          <w:rFonts w:hint="eastAsia"/>
        </w:rPr>
        <w:t>建议</w:t>
      </w:r>
      <w:r w:rsidR="001D0AA3">
        <w:t>触发器前缀为</w:t>
      </w:r>
      <w:proofErr w:type="spellStart"/>
      <w:r w:rsidR="001D0AA3">
        <w:rPr>
          <w:rFonts w:hint="eastAsia"/>
        </w:rPr>
        <w:t>tr</w:t>
      </w:r>
      <w:proofErr w:type="spellEnd"/>
      <w:r w:rsidR="001D0AA3">
        <w:rPr>
          <w:rFonts w:hint="eastAsia"/>
        </w:rPr>
        <w:t>_</w:t>
      </w:r>
      <w:r w:rsidR="001D0AA3">
        <w:rPr>
          <w:rFonts w:hint="eastAsia"/>
        </w:rPr>
        <w:t>或</w:t>
      </w:r>
      <w:proofErr w:type="spellStart"/>
      <w:r w:rsidR="001D0AA3">
        <w:rPr>
          <w:rFonts w:hint="eastAsia"/>
        </w:rPr>
        <w:t>tg</w:t>
      </w:r>
      <w:proofErr w:type="spellEnd"/>
      <w:r w:rsidR="001D0AA3">
        <w:rPr>
          <w:rFonts w:hint="eastAsia"/>
        </w:rPr>
        <w:t>_</w:t>
      </w:r>
      <w:r w:rsidR="001D0AA3">
        <w:rPr>
          <w:rFonts w:hint="eastAsia"/>
        </w:rPr>
        <w:t>，</w:t>
      </w:r>
      <w:r w:rsidR="001D0AA3">
        <w:t>函数前缀为</w:t>
      </w:r>
      <w:proofErr w:type="spellStart"/>
      <w:r w:rsidR="001D0AA3">
        <w:rPr>
          <w:rFonts w:hint="eastAsia"/>
        </w:rPr>
        <w:t>fu</w:t>
      </w:r>
      <w:proofErr w:type="spellEnd"/>
      <w:r w:rsidR="001D0AA3">
        <w:rPr>
          <w:rFonts w:hint="eastAsia"/>
        </w:rPr>
        <w:t>_</w:t>
      </w:r>
      <w:r w:rsidR="001D0AA3">
        <w:rPr>
          <w:rFonts w:hint="eastAsia"/>
        </w:rPr>
        <w:t>或</w:t>
      </w:r>
      <w:proofErr w:type="spellStart"/>
      <w:r w:rsidR="001D0AA3">
        <w:rPr>
          <w:rFonts w:hint="eastAsia"/>
        </w:rPr>
        <w:t>fn</w:t>
      </w:r>
      <w:proofErr w:type="spellEnd"/>
      <w:r w:rsidR="001D0AA3">
        <w:rPr>
          <w:rFonts w:hint="eastAsia"/>
        </w:rPr>
        <w:t>_</w:t>
      </w:r>
      <w:r w:rsidR="001D0AA3">
        <w:rPr>
          <w:rFonts w:hint="eastAsia"/>
        </w:rPr>
        <w:t>，</w:t>
      </w:r>
      <w:r w:rsidR="001D0AA3">
        <w:t>尽量简化</w:t>
      </w:r>
    </w:p>
  </w:comment>
  <w:comment w:id="19" w:author="shibaowei" w:date="2015-10-29T18:17:00Z" w:initials="s">
    <w:p w14:paraId="5B219075" w14:textId="77777777" w:rsidR="001D0AA3" w:rsidRDefault="001D0AA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变量</w:t>
      </w:r>
      <w:r>
        <w:t>前缀建议：字符</w:t>
      </w:r>
      <w:r>
        <w:rPr>
          <w:rFonts w:hint="eastAsia"/>
        </w:rPr>
        <w:t>vs_</w:t>
      </w:r>
      <w:r>
        <w:rPr>
          <w:rFonts w:hint="eastAsia"/>
        </w:rPr>
        <w:t>，</w:t>
      </w:r>
      <w:r>
        <w:t>数字</w:t>
      </w:r>
      <w:r>
        <w:rPr>
          <w:rFonts w:hint="eastAsia"/>
        </w:rPr>
        <w:t>vi_</w:t>
      </w:r>
      <w:r>
        <w:rPr>
          <w:rFonts w:hint="eastAsia"/>
        </w:rPr>
        <w:t>，</w:t>
      </w:r>
      <w:r>
        <w:t>日期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>_</w:t>
      </w:r>
      <w:r>
        <w:rPr>
          <w:rFonts w:hint="eastAsia"/>
        </w:rPr>
        <w:t>，</w:t>
      </w:r>
      <w:r>
        <w:t>尽量简化</w:t>
      </w:r>
    </w:p>
  </w:comment>
  <w:comment w:id="34" w:author="shibaowei" w:date="2015-10-29T18:19:00Z" w:initials="s">
    <w:p w14:paraId="31AFBF28" w14:textId="77777777" w:rsidR="001D0AA3" w:rsidRDefault="001D0AA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数字</w:t>
      </w:r>
      <w:r>
        <w:t>型</w:t>
      </w:r>
      <w:r>
        <w:rPr>
          <w:rFonts w:hint="eastAsia"/>
        </w:rPr>
        <w:t>字段</w:t>
      </w:r>
      <w:r>
        <w:t>，建议根据字段可能的取值范围定义相应</w:t>
      </w:r>
      <w:r>
        <w:rPr>
          <w:rFonts w:hint="eastAsia"/>
        </w:rPr>
        <w:t>长度</w:t>
      </w:r>
      <w:r>
        <w:t>的数字类型，长度</w:t>
      </w:r>
      <w:r>
        <w:rPr>
          <w:rFonts w:hint="eastAsia"/>
        </w:rPr>
        <w:t>小</w:t>
      </w:r>
      <w:r>
        <w:t>，数据</w:t>
      </w:r>
      <w:r>
        <w:rPr>
          <w:rFonts w:hint="eastAsia"/>
        </w:rPr>
        <w:t>加载</w:t>
      </w:r>
      <w:r>
        <w:t>、计算</w:t>
      </w:r>
      <w:r>
        <w:rPr>
          <w:rFonts w:hint="eastAsia"/>
        </w:rPr>
        <w:t>效率</w:t>
      </w:r>
      <w:r>
        <w:t>越好。金额</w:t>
      </w:r>
      <w:r>
        <w:rPr>
          <w:rFonts w:hint="eastAsia"/>
        </w:rPr>
        <w:t>型</w:t>
      </w:r>
      <w:r>
        <w:t>字段，建议采用</w:t>
      </w:r>
      <w:bookmarkStart w:id="35" w:name="_GoBack"/>
      <w:r>
        <w:rPr>
          <w:rFonts w:hint="eastAsia"/>
        </w:rPr>
        <w:t>decimal</w:t>
      </w:r>
      <w:bookmarkEnd w:id="35"/>
      <w:r>
        <w:rPr>
          <w:rFonts w:hint="eastAsia"/>
        </w:rPr>
        <w:t>类型</w:t>
      </w:r>
      <w:r>
        <w:t>，保证精确性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24696" w15:done="0"/>
  <w15:commentEx w15:paraId="612ABCDC" w15:done="0"/>
  <w15:commentEx w15:paraId="3F9C31FE" w15:done="0"/>
  <w15:commentEx w15:paraId="6636B097" w15:done="0"/>
  <w15:commentEx w15:paraId="5B219075" w15:done="0"/>
  <w15:commentEx w15:paraId="31AFBF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1C8AC" w14:textId="77777777" w:rsidR="00294FDD" w:rsidRPr="00A73A3F" w:rsidRDefault="00294FDD" w:rsidP="00BB35B0">
      <w:pPr>
        <w:ind w:left="480"/>
        <w:rPr>
          <w:rFonts w:ascii="Futura Bk" w:hAnsi="Futura Bk"/>
          <w:lang w:val="en-GB" w:eastAsia="en-US"/>
        </w:rPr>
      </w:pPr>
      <w:r>
        <w:separator/>
      </w:r>
    </w:p>
  </w:endnote>
  <w:endnote w:type="continuationSeparator" w:id="0">
    <w:p w14:paraId="3F2FB48B" w14:textId="77777777" w:rsidR="00294FDD" w:rsidRPr="00A73A3F" w:rsidRDefault="00294FDD" w:rsidP="00BB35B0">
      <w:pPr>
        <w:ind w:left="480"/>
        <w:rPr>
          <w:rFonts w:ascii="Futura Bk" w:hAnsi="Futura Bk"/>
          <w:lang w:val="en-GB"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Arial"/>
    <w:charset w:val="00"/>
    <w:family w:val="swiss"/>
    <w:pitch w:val="default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BEF91" w14:textId="77777777" w:rsidR="00202749" w:rsidRDefault="00202749" w:rsidP="00202749">
    <w:pPr>
      <w:pStyle w:val="a4"/>
      <w:jc w:val="center"/>
    </w:pPr>
    <w:r w:rsidRPr="00973230">
      <w:rPr>
        <w:rFonts w:hint="eastAsia"/>
      </w:rPr>
      <w:t>第</w:t>
    </w:r>
    <w:r w:rsidRPr="00973230">
      <w:rPr>
        <w:rFonts w:hint="eastAsia"/>
      </w:rPr>
      <w:t xml:space="preserve"> </w:t>
    </w:r>
    <w:r w:rsidR="00364C6E">
      <w:fldChar w:fldCharType="begin"/>
    </w:r>
    <w:r w:rsidR="00364C6E">
      <w:instrText xml:space="preserve"> PAGE </w:instrText>
    </w:r>
    <w:r w:rsidR="00364C6E">
      <w:fldChar w:fldCharType="separate"/>
    </w:r>
    <w:r w:rsidR="00EA4687">
      <w:rPr>
        <w:noProof/>
      </w:rPr>
      <w:t>12</w:t>
    </w:r>
    <w:r w:rsidR="00364C6E">
      <w:rPr>
        <w:noProof/>
      </w:rPr>
      <w:fldChar w:fldCharType="end"/>
    </w:r>
    <w:r w:rsidRPr="00973230">
      <w:rPr>
        <w:rFonts w:hint="eastAsia"/>
      </w:rPr>
      <w:t xml:space="preserve"> </w:t>
    </w:r>
    <w:r w:rsidRPr="00973230">
      <w:rPr>
        <w:rFonts w:hint="eastAsia"/>
      </w:rPr>
      <w:t>页</w:t>
    </w:r>
    <w:r w:rsidRPr="00973230"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57FD5" w14:textId="77777777" w:rsidR="00294FDD" w:rsidRPr="00A73A3F" w:rsidRDefault="00294FDD" w:rsidP="00BB35B0">
      <w:pPr>
        <w:ind w:left="480"/>
        <w:rPr>
          <w:rFonts w:ascii="Futura Bk" w:hAnsi="Futura Bk"/>
          <w:lang w:val="en-GB" w:eastAsia="en-US"/>
        </w:rPr>
      </w:pPr>
      <w:r>
        <w:separator/>
      </w:r>
    </w:p>
  </w:footnote>
  <w:footnote w:type="continuationSeparator" w:id="0">
    <w:p w14:paraId="4857A44C" w14:textId="77777777" w:rsidR="00294FDD" w:rsidRPr="00A73A3F" w:rsidRDefault="00294FDD" w:rsidP="00BB35B0">
      <w:pPr>
        <w:ind w:left="480"/>
        <w:rPr>
          <w:rFonts w:ascii="Futura Bk" w:hAnsi="Futura Bk"/>
          <w:lang w:val="en-GB"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B9B04" w14:textId="77777777" w:rsidR="00202749" w:rsidRPr="00202749" w:rsidRDefault="00202749" w:rsidP="00202749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E5C099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2841F0F"/>
    <w:multiLevelType w:val="hybridMultilevel"/>
    <w:tmpl w:val="87C057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5B508A"/>
    <w:multiLevelType w:val="hybridMultilevel"/>
    <w:tmpl w:val="11C63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561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8452444"/>
    <w:multiLevelType w:val="multilevel"/>
    <w:tmpl w:val="51AE0746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42A31CFC"/>
    <w:multiLevelType w:val="hybridMultilevel"/>
    <w:tmpl w:val="5FAA632A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8">
    <w:nsid w:val="5A5713BD"/>
    <w:multiLevelType w:val="hybridMultilevel"/>
    <w:tmpl w:val="D2F6A3A2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baowei">
    <w15:presenceInfo w15:providerId="None" w15:userId="shibao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5B0"/>
    <w:rsid w:val="00002913"/>
    <w:rsid w:val="00017A9B"/>
    <w:rsid w:val="000848A1"/>
    <w:rsid w:val="00090B3D"/>
    <w:rsid w:val="00092526"/>
    <w:rsid w:val="00097CA1"/>
    <w:rsid w:val="000A5F17"/>
    <w:rsid w:val="000D69DA"/>
    <w:rsid w:val="000E5284"/>
    <w:rsid w:val="00117904"/>
    <w:rsid w:val="001201D2"/>
    <w:rsid w:val="00136AA6"/>
    <w:rsid w:val="001375F6"/>
    <w:rsid w:val="001430F5"/>
    <w:rsid w:val="001A25C0"/>
    <w:rsid w:val="001B096D"/>
    <w:rsid w:val="001D0AA3"/>
    <w:rsid w:val="001F618F"/>
    <w:rsid w:val="00202749"/>
    <w:rsid w:val="002124D4"/>
    <w:rsid w:val="00216852"/>
    <w:rsid w:val="002475F2"/>
    <w:rsid w:val="00294FDD"/>
    <w:rsid w:val="002B247B"/>
    <w:rsid w:val="002F7E98"/>
    <w:rsid w:val="00327621"/>
    <w:rsid w:val="00333244"/>
    <w:rsid w:val="0033681D"/>
    <w:rsid w:val="00364C6E"/>
    <w:rsid w:val="00384277"/>
    <w:rsid w:val="003943D2"/>
    <w:rsid w:val="003E0C85"/>
    <w:rsid w:val="003F721D"/>
    <w:rsid w:val="004411E4"/>
    <w:rsid w:val="004537A6"/>
    <w:rsid w:val="004650E7"/>
    <w:rsid w:val="004764BB"/>
    <w:rsid w:val="004811AE"/>
    <w:rsid w:val="0048296C"/>
    <w:rsid w:val="00493CE7"/>
    <w:rsid w:val="004C7C16"/>
    <w:rsid w:val="004E0780"/>
    <w:rsid w:val="004E5548"/>
    <w:rsid w:val="004F4BE4"/>
    <w:rsid w:val="0050467E"/>
    <w:rsid w:val="00527820"/>
    <w:rsid w:val="005431D5"/>
    <w:rsid w:val="005566E3"/>
    <w:rsid w:val="00563A63"/>
    <w:rsid w:val="005905A0"/>
    <w:rsid w:val="005A3FC4"/>
    <w:rsid w:val="005A5CBD"/>
    <w:rsid w:val="005D4E16"/>
    <w:rsid w:val="005F3EF6"/>
    <w:rsid w:val="006030F2"/>
    <w:rsid w:val="0060592E"/>
    <w:rsid w:val="0061522C"/>
    <w:rsid w:val="0063714A"/>
    <w:rsid w:val="006738BF"/>
    <w:rsid w:val="00684828"/>
    <w:rsid w:val="00685066"/>
    <w:rsid w:val="006C0A66"/>
    <w:rsid w:val="006D189A"/>
    <w:rsid w:val="006D746A"/>
    <w:rsid w:val="006F4D0B"/>
    <w:rsid w:val="00703743"/>
    <w:rsid w:val="0071199F"/>
    <w:rsid w:val="0073252D"/>
    <w:rsid w:val="007A53F7"/>
    <w:rsid w:val="00817EEE"/>
    <w:rsid w:val="0086290A"/>
    <w:rsid w:val="00871451"/>
    <w:rsid w:val="00884585"/>
    <w:rsid w:val="008A076C"/>
    <w:rsid w:val="008B1210"/>
    <w:rsid w:val="008C271F"/>
    <w:rsid w:val="008D56D9"/>
    <w:rsid w:val="009200C2"/>
    <w:rsid w:val="00951398"/>
    <w:rsid w:val="00957AAF"/>
    <w:rsid w:val="00976980"/>
    <w:rsid w:val="00983B3C"/>
    <w:rsid w:val="009877A0"/>
    <w:rsid w:val="009C21B4"/>
    <w:rsid w:val="009C6F08"/>
    <w:rsid w:val="009D2D3E"/>
    <w:rsid w:val="00A5561C"/>
    <w:rsid w:val="00A60D33"/>
    <w:rsid w:val="00A860BB"/>
    <w:rsid w:val="00A96111"/>
    <w:rsid w:val="00AC20DC"/>
    <w:rsid w:val="00AC52D8"/>
    <w:rsid w:val="00AF4C03"/>
    <w:rsid w:val="00B058D8"/>
    <w:rsid w:val="00B06DDA"/>
    <w:rsid w:val="00B15240"/>
    <w:rsid w:val="00B64AD2"/>
    <w:rsid w:val="00B650B5"/>
    <w:rsid w:val="00B766B6"/>
    <w:rsid w:val="00BB35B0"/>
    <w:rsid w:val="00BB3767"/>
    <w:rsid w:val="00BB4B86"/>
    <w:rsid w:val="00BE0B09"/>
    <w:rsid w:val="00BE3284"/>
    <w:rsid w:val="00BE425A"/>
    <w:rsid w:val="00C60920"/>
    <w:rsid w:val="00C82770"/>
    <w:rsid w:val="00C8599C"/>
    <w:rsid w:val="00CE5998"/>
    <w:rsid w:val="00CF29AD"/>
    <w:rsid w:val="00D2492A"/>
    <w:rsid w:val="00D52DE7"/>
    <w:rsid w:val="00D77416"/>
    <w:rsid w:val="00DA17E5"/>
    <w:rsid w:val="00DD11B2"/>
    <w:rsid w:val="00E31950"/>
    <w:rsid w:val="00E3275A"/>
    <w:rsid w:val="00E3664E"/>
    <w:rsid w:val="00E42A2F"/>
    <w:rsid w:val="00E434F3"/>
    <w:rsid w:val="00E442C3"/>
    <w:rsid w:val="00E56B01"/>
    <w:rsid w:val="00E653B7"/>
    <w:rsid w:val="00E8099F"/>
    <w:rsid w:val="00E86149"/>
    <w:rsid w:val="00E9252E"/>
    <w:rsid w:val="00EA0E9A"/>
    <w:rsid w:val="00EA4687"/>
    <w:rsid w:val="00EA7839"/>
    <w:rsid w:val="00F0275E"/>
    <w:rsid w:val="00F060EE"/>
    <w:rsid w:val="00F1617D"/>
    <w:rsid w:val="00F66EF0"/>
    <w:rsid w:val="00F77D2B"/>
    <w:rsid w:val="00F81CB6"/>
    <w:rsid w:val="00F97F24"/>
    <w:rsid w:val="00FA163E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5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B35B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B35B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3"/>
    <w:basedOn w:val="a"/>
    <w:next w:val="a"/>
    <w:link w:val="3Char"/>
    <w:unhideWhenUsed/>
    <w:qFormat/>
    <w:rsid w:val="00BB35B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35B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B35B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B35B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BB35B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BB35B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BB35B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5B0"/>
    <w:rPr>
      <w:sz w:val="18"/>
      <w:szCs w:val="18"/>
    </w:rPr>
  </w:style>
  <w:style w:type="paragraph" w:styleId="a4">
    <w:name w:val="footer"/>
    <w:basedOn w:val="a"/>
    <w:link w:val="Char0"/>
    <w:unhideWhenUsed/>
    <w:rsid w:val="00BB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5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5B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35B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H3 Char"/>
    <w:basedOn w:val="a0"/>
    <w:link w:val="3"/>
    <w:uiPriority w:val="9"/>
    <w:rsid w:val="00BB35B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35B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35B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B35B0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B35B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35B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35B0"/>
    <w:rPr>
      <w:rFonts w:ascii="Cambria" w:eastAsia="宋体" w:hAnsi="Cambria" w:cs="Times New Roman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BB35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35B0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B35B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B35B0"/>
    <w:rPr>
      <w:rFonts w:ascii="宋体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B35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35B0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B35B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B35B0"/>
  </w:style>
  <w:style w:type="paragraph" w:styleId="20">
    <w:name w:val="toc 2"/>
    <w:basedOn w:val="a"/>
    <w:next w:val="a"/>
    <w:autoRedefine/>
    <w:uiPriority w:val="39"/>
    <w:unhideWhenUsed/>
    <w:rsid w:val="00BB35B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35B0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B35B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B35B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B35B0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B35B0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B35B0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B35B0"/>
    <w:pPr>
      <w:ind w:leftChars="1600" w:left="3360"/>
    </w:pPr>
  </w:style>
  <w:style w:type="character" w:styleId="a9">
    <w:name w:val="annotation reference"/>
    <w:basedOn w:val="a0"/>
    <w:uiPriority w:val="99"/>
    <w:semiHidden/>
    <w:unhideWhenUsed/>
    <w:rsid w:val="002124D4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124D4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124D4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124D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124D4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yperlink" Target="javascript:;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47ABA-4D17-479C-92DE-F60F18B7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820</Words>
  <Characters>4674</Characters>
  <Application>Microsoft Office Word</Application>
  <DocSecurity>0</DocSecurity>
  <Lines>38</Lines>
  <Paragraphs>10</Paragraphs>
  <ScaleCrop>false</ScaleCrop>
  <Company>番茄花园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Beequick</cp:lastModifiedBy>
  <cp:revision>122</cp:revision>
  <dcterms:created xsi:type="dcterms:W3CDTF">2010-12-22T06:08:00Z</dcterms:created>
  <dcterms:modified xsi:type="dcterms:W3CDTF">2015-10-30T07:00:00Z</dcterms:modified>
</cp:coreProperties>
</file>